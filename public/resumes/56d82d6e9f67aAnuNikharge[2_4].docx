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BE5" w:rsidRPr="00964713" w:rsidRDefault="00AB6BE5" w:rsidP="00AB6BE5">
      <w:pPr>
        <w:ind w:hanging="720"/>
        <w:rPr>
          <w:b/>
          <w:lang w:val="sv-SE"/>
        </w:rPr>
      </w:pPr>
      <w:r w:rsidRPr="56F70C82">
        <w:rPr>
          <w:b/>
          <w:bCs/>
          <w:sz w:val="28"/>
          <w:szCs w:val="28"/>
          <w:lang w:val="sv-SE"/>
        </w:rPr>
        <w:t>ANU AMIT NIKHARGE</w:t>
      </w:r>
    </w:p>
    <w:p w:rsidR="00AB6BE5" w:rsidRPr="00964713" w:rsidRDefault="00AB6BE5" w:rsidP="00AB6BE5">
      <w:pPr>
        <w:ind w:hanging="720"/>
        <w:rPr>
          <w:b/>
          <w:lang w:val="sv-SE"/>
        </w:rPr>
      </w:pPr>
      <w:r>
        <w:rPr>
          <w:lang w:val="sv-SE"/>
        </w:rPr>
        <w:t>Mobile: +919902081295</w:t>
      </w:r>
    </w:p>
    <w:p w:rsidR="00AB6BE5" w:rsidRPr="00964713" w:rsidRDefault="00AB6BE5" w:rsidP="00AB6BE5">
      <w:pPr>
        <w:ind w:hanging="720"/>
        <w:rPr>
          <w:b/>
          <w:lang w:val="sv-SE"/>
        </w:rPr>
      </w:pPr>
      <w:r w:rsidRPr="56F70C82">
        <w:rPr>
          <w:lang w:val="sv-SE"/>
        </w:rPr>
        <w:t>Bengaluru</w:t>
      </w:r>
    </w:p>
    <w:p w:rsidR="00AB6BE5" w:rsidRDefault="00AB6BE5" w:rsidP="00AB6BE5">
      <w:pPr>
        <w:ind w:hanging="720"/>
        <w:rPr>
          <w:lang w:val="sv-SE"/>
        </w:rPr>
      </w:pPr>
      <w:r w:rsidRPr="56F70C82">
        <w:rPr>
          <w:lang w:val="sv-SE"/>
        </w:rPr>
        <w:t xml:space="preserve">Email: </w:t>
      </w:r>
      <w:r>
        <w:rPr>
          <w:lang w:val="sv-SE"/>
        </w:rPr>
        <w:fldChar w:fldCharType="begin"/>
      </w:r>
      <w:r>
        <w:rPr>
          <w:lang w:val="sv-SE"/>
        </w:rPr>
        <w:instrText xml:space="preserve"> HYPERLINK "mailto:</w:instrText>
      </w:r>
      <w:r w:rsidRPr="56F70C82">
        <w:rPr>
          <w:lang w:val="sv-SE"/>
        </w:rPr>
        <w:instrText>anu.nikharge@hotmail.com</w:instrText>
      </w:r>
      <w:r>
        <w:rPr>
          <w:lang w:val="sv-SE"/>
        </w:rPr>
        <w:instrText xml:space="preserve">" </w:instrText>
      </w:r>
      <w:r>
        <w:rPr>
          <w:lang w:val="sv-SE"/>
        </w:rPr>
        <w:fldChar w:fldCharType="separate"/>
      </w:r>
      <w:r w:rsidRPr="009D27E1">
        <w:rPr>
          <w:rStyle w:val="Hyperlink"/>
          <w:lang w:val="sv-SE"/>
        </w:rPr>
        <w:t>anu.nikharge@hotmail.com</w:t>
      </w:r>
      <w:r>
        <w:rPr>
          <w:lang w:val="sv-SE"/>
        </w:rPr>
        <w:fldChar w:fldCharType="end"/>
      </w:r>
    </w:p>
    <w:p w:rsidR="00AB6BE5" w:rsidRDefault="00AB6BE5" w:rsidP="00AB6BE5">
      <w:pPr>
        <w:ind w:hanging="720"/>
        <w:rPr>
          <w:lang w:val="sv-SE"/>
        </w:rPr>
      </w:pPr>
    </w:p>
    <w:p w:rsidR="00AB6BE5" w:rsidRPr="00DC42AD" w:rsidRDefault="00AB6BE5" w:rsidP="00AB6BE5">
      <w:pPr>
        <w:pStyle w:val="EDUCATIONheader"/>
        <w:ind w:left="-720"/>
        <w:jc w:val="both"/>
        <w:rPr>
          <w:rFonts w:ascii="Times New Roman" w:hAnsi="Times New Roman"/>
          <w:szCs w:val="24"/>
        </w:rPr>
      </w:pPr>
      <w:r w:rsidRPr="00DC42AD">
        <w:rPr>
          <w:rFonts w:ascii="Times New Roman" w:hAnsi="Times New Roman"/>
          <w:szCs w:val="24"/>
        </w:rPr>
        <w:t>CAREER OBJECTIVE</w:t>
      </w:r>
    </w:p>
    <w:p w:rsidR="00AB6BE5" w:rsidRPr="00EB00D0" w:rsidRDefault="00AB6BE5" w:rsidP="00AB6BE5">
      <w:pPr>
        <w:jc w:val="both"/>
        <w:rPr>
          <w:rStyle w:val="apple-style-span"/>
          <w:color w:val="000000"/>
        </w:rPr>
      </w:pPr>
      <w:r w:rsidRPr="005B7272">
        <w:rPr>
          <w:bCs/>
        </w:rPr>
        <w:t>To obtain meaningful and challenging position in an organization that enables me to cover new grounds of engineering to achieve the technica</w:t>
      </w:r>
      <w:r>
        <w:rPr>
          <w:bCs/>
        </w:rPr>
        <w:t>l expertise thus enabling me to</w:t>
      </w:r>
      <w:r w:rsidRPr="005B7272">
        <w:rPr>
          <w:bCs/>
        </w:rPr>
        <w:t xml:space="preserve"> evolve as a knowledge leader and a human being.</w:t>
      </w:r>
    </w:p>
    <w:p w:rsidR="00AB6BE5" w:rsidRDefault="00AB6BE5" w:rsidP="00AB6BE5"/>
    <w:p w:rsidR="00AB6BE5" w:rsidRPr="00DC42AD" w:rsidRDefault="00AB6BE5" w:rsidP="00AB6BE5">
      <w:pPr>
        <w:pStyle w:val="EDUCATIONheader"/>
        <w:ind w:left="-720"/>
        <w:jc w:val="both"/>
        <w:rPr>
          <w:rFonts w:ascii="Times New Roman" w:hAnsi="Times New Roman"/>
          <w:szCs w:val="24"/>
        </w:rPr>
      </w:pPr>
      <w:r w:rsidRPr="00DC42AD">
        <w:rPr>
          <w:rFonts w:ascii="Times New Roman" w:hAnsi="Times New Roman"/>
          <w:szCs w:val="24"/>
        </w:rPr>
        <w:t>ACADEMIC PROFILE</w:t>
      </w:r>
    </w:p>
    <w:p w:rsidR="00AB6BE5" w:rsidRDefault="00AB6BE5" w:rsidP="00AB6BE5">
      <w:pPr>
        <w:numPr>
          <w:ilvl w:val="0"/>
          <w:numId w:val="1"/>
        </w:numPr>
        <w:rPr>
          <w:rFonts w:eastAsia="Arial Unicode MS"/>
        </w:rPr>
      </w:pPr>
      <w:r>
        <w:rPr>
          <w:rFonts w:eastAsia="Arial Unicode MS"/>
        </w:rPr>
        <w:t xml:space="preserve">Bachelor of Engineering in Electronics &amp; communication(E.C. branch), from CSVTU University </w:t>
      </w:r>
      <w:proofErr w:type="spellStart"/>
      <w:r>
        <w:rPr>
          <w:rFonts w:eastAsia="Arial Unicode MS"/>
        </w:rPr>
        <w:t>Bhilai</w:t>
      </w:r>
      <w:proofErr w:type="spellEnd"/>
      <w:r>
        <w:rPr>
          <w:rFonts w:eastAsia="Arial Unicode MS"/>
        </w:rPr>
        <w:t>, Chhattisgarh, with (7.4/10)CGPA (2011)</w:t>
      </w:r>
    </w:p>
    <w:p w:rsidR="00AB6BE5" w:rsidRDefault="00AB6BE5" w:rsidP="00AB6BE5">
      <w:pPr>
        <w:numPr>
          <w:ilvl w:val="0"/>
          <w:numId w:val="1"/>
        </w:numPr>
        <w:rPr>
          <w:rFonts w:eastAsia="Arial Unicode MS"/>
        </w:rPr>
      </w:pPr>
      <w:r>
        <w:rPr>
          <w:rFonts w:eastAsia="Arial Unicode MS"/>
        </w:rPr>
        <w:t>12</w:t>
      </w:r>
      <w:r w:rsidRPr="00EB00D0">
        <w:rPr>
          <w:rFonts w:eastAsia="Arial Unicode MS"/>
          <w:vertAlign w:val="superscript"/>
        </w:rPr>
        <w:t>th</w:t>
      </w:r>
      <w:r>
        <w:rPr>
          <w:rFonts w:eastAsia="Arial Unicode MS"/>
        </w:rPr>
        <w:t xml:space="preserve">, </w:t>
      </w:r>
      <w:smartTag w:uri="urn:schemas-microsoft-com:office:smarttags" w:element="PlaceName">
        <w:r>
          <w:t>Green</w:t>
        </w:r>
      </w:smartTag>
      <w:r>
        <w:t xml:space="preserve"> </w:t>
      </w:r>
      <w:smartTag w:uri="urn:schemas-microsoft-com:office:smarttags" w:element="PlaceType">
        <w:r>
          <w:t>Field</w:t>
        </w:r>
      </w:smartTag>
      <w:r>
        <w:t xml:space="preserve"> </w:t>
      </w:r>
      <w:smartTag w:uri="urn:schemas-microsoft-com:office:smarttags" w:element="PlaceType">
        <w:r>
          <w:t>Public School</w:t>
        </w:r>
      </w:smartTag>
      <w:r>
        <w:t xml:space="preserve">, </w:t>
      </w:r>
      <w:smartTag w:uri="urn:schemas-microsoft-com:office:smarttags" w:element="City">
        <w:r>
          <w:t>Gaya</w:t>
        </w:r>
      </w:smartTag>
      <w:r>
        <w:t xml:space="preserve"> (</w:t>
      </w:r>
      <w:smartTag w:uri="urn:schemas-microsoft-com:office:smarttags" w:element="place">
        <w:r>
          <w:t>Bihar</w:t>
        </w:r>
      </w:smartTag>
      <w:r>
        <w:t>)</w:t>
      </w:r>
      <w:r>
        <w:rPr>
          <w:rFonts w:eastAsia="Arial Unicode MS"/>
        </w:rPr>
        <w:t>, C.B.S.E. Board with 67.80% (2006)</w:t>
      </w:r>
    </w:p>
    <w:p w:rsidR="00AB6BE5" w:rsidRPr="00322D60" w:rsidRDefault="00AB6BE5" w:rsidP="00AB6BE5">
      <w:pPr>
        <w:numPr>
          <w:ilvl w:val="0"/>
          <w:numId w:val="1"/>
        </w:numPr>
        <w:rPr>
          <w:rFonts w:eastAsia="Arial Unicode MS"/>
        </w:rPr>
      </w:pPr>
      <w:r>
        <w:rPr>
          <w:rFonts w:eastAsia="Arial Unicode MS"/>
        </w:rPr>
        <w:t>10</w:t>
      </w:r>
      <w:r w:rsidRPr="00EB00D0">
        <w:rPr>
          <w:rFonts w:eastAsia="Arial Unicode MS"/>
          <w:vertAlign w:val="superscript"/>
        </w:rPr>
        <w:t>th</w:t>
      </w:r>
      <w:r>
        <w:rPr>
          <w:rFonts w:eastAsia="Arial Unicode MS"/>
        </w:rPr>
        <w:t xml:space="preserve">, </w:t>
      </w:r>
      <w:proofErr w:type="spellStart"/>
      <w:r>
        <w:t>Gyan</w:t>
      </w:r>
      <w:proofErr w:type="spellEnd"/>
      <w:r>
        <w:t xml:space="preserve"> Bharti Residential complex, Bodhgaya (</w:t>
      </w:r>
      <w:smartTag w:uri="urn:schemas-microsoft-com:office:smarttags" w:element="place">
        <w:r>
          <w:t>Bihar</w:t>
        </w:r>
      </w:smartTag>
      <w:r>
        <w:t>)</w:t>
      </w:r>
      <w:r>
        <w:rPr>
          <w:rFonts w:eastAsia="Arial Unicode MS"/>
        </w:rPr>
        <w:t>, C.B.S.E. Board with 71.20% (2004)</w:t>
      </w:r>
    </w:p>
    <w:p w:rsidR="00AB6BE5" w:rsidRDefault="00AB6BE5" w:rsidP="00AB6BE5">
      <w:pPr>
        <w:ind w:hanging="720"/>
        <w:rPr>
          <w:b/>
          <w:lang w:val="sv-SE"/>
        </w:rPr>
      </w:pPr>
    </w:p>
    <w:p w:rsidR="00096987" w:rsidRPr="00AB6BE5" w:rsidRDefault="00AB6BE5" w:rsidP="00096987">
      <w:pPr>
        <w:pStyle w:val="EDUCATIONheader"/>
        <w:spacing w:before="0"/>
        <w:ind w:left="-720"/>
        <w:jc w:val="both"/>
        <w:rPr>
          <w:rFonts w:ascii="Times New Roman" w:hAnsi="Times New Roman"/>
          <w:szCs w:val="24"/>
        </w:rPr>
      </w:pPr>
      <w:r w:rsidRPr="00DC42AD">
        <w:rPr>
          <w:rFonts w:ascii="Times New Roman" w:hAnsi="Times New Roman"/>
          <w:szCs w:val="24"/>
        </w:rPr>
        <w:t>SKILL-SET SUMMARY</w:t>
      </w:r>
    </w:p>
    <w:p w:rsidR="00096987" w:rsidRDefault="00AB6BE5" w:rsidP="00096987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Key Strengths: MS CRM Online and </w:t>
      </w:r>
      <w:del w:id="0" w:author="Amit Nikharge" w:date="2015-04-02T23:54:00Z">
        <w:r w:rsidDel="000870CC">
          <w:rPr>
            <w:sz w:val="28"/>
            <w:szCs w:val="28"/>
          </w:rPr>
          <w:delText>ba</w:delText>
        </w:r>
        <w:r w:rsidR="00096987" w:rsidDel="000870CC">
          <w:rPr>
            <w:sz w:val="28"/>
            <w:szCs w:val="28"/>
          </w:rPr>
          <w:delText xml:space="preserve">sic interface knowledge of </w:delText>
        </w:r>
      </w:del>
      <w:r w:rsidR="00096987">
        <w:rPr>
          <w:sz w:val="28"/>
          <w:szCs w:val="28"/>
        </w:rPr>
        <w:t>O365</w:t>
      </w:r>
    </w:p>
    <w:p w:rsidR="00096987" w:rsidRDefault="00096987" w:rsidP="00096987">
      <w:pPr>
        <w:spacing w:line="259" w:lineRule="auto"/>
      </w:pPr>
    </w:p>
    <w:p w:rsidR="00096987" w:rsidRPr="00DC42AD" w:rsidRDefault="00096987" w:rsidP="00096987">
      <w:pPr>
        <w:pStyle w:val="EDUCATIONheader"/>
        <w:ind w:left="-720"/>
        <w:jc w:val="both"/>
        <w:rPr>
          <w:rFonts w:ascii="Times New Roman" w:hAnsi="Times New Roman"/>
          <w:szCs w:val="24"/>
        </w:rPr>
      </w:pPr>
      <w:r w:rsidRPr="00DC42AD">
        <w:rPr>
          <w:rFonts w:ascii="Times New Roman" w:hAnsi="Times New Roman"/>
          <w:szCs w:val="24"/>
        </w:rPr>
        <w:t>PROFESSIONAL TRAINING/CERTIFICATION</w:t>
      </w:r>
    </w:p>
    <w:p w:rsidR="00096987" w:rsidRDefault="00096987" w:rsidP="00096987">
      <w:pPr>
        <w:numPr>
          <w:ilvl w:val="0"/>
          <w:numId w:val="2"/>
        </w:numPr>
        <w:rPr>
          <w:b/>
        </w:rPr>
      </w:pPr>
      <w:r>
        <w:t xml:space="preserve">Underwent 1 month of summer training at </w:t>
      </w:r>
      <w:r w:rsidRPr="00322D60">
        <w:rPr>
          <w:b/>
        </w:rPr>
        <w:t>“BSNL”</w:t>
      </w:r>
      <w:r>
        <w:t xml:space="preserve"> in the field of landline connection in </w:t>
      </w:r>
      <w:r w:rsidRPr="00322D60">
        <w:rPr>
          <w:b/>
        </w:rPr>
        <w:t>“E-10-B Digital Exchange”</w:t>
      </w:r>
      <w:r>
        <w:t xml:space="preserve"> and a brief idea about the </w:t>
      </w:r>
      <w:r w:rsidRPr="00322D60">
        <w:rPr>
          <w:b/>
        </w:rPr>
        <w:t xml:space="preserve">“GSM </w:t>
      </w:r>
      <w:smartTag w:uri="urn:schemas-microsoft-com:office:smarttags" w:element="place">
        <w:r w:rsidRPr="00322D60">
          <w:rPr>
            <w:b/>
          </w:rPr>
          <w:t>MOBILE</w:t>
        </w:r>
      </w:smartTag>
      <w:r w:rsidRPr="00322D60">
        <w:rPr>
          <w:b/>
        </w:rPr>
        <w:t xml:space="preserve"> CONNECTIVITY and Broadband”.</w:t>
      </w:r>
    </w:p>
    <w:p w:rsidR="00096987" w:rsidRPr="00322D60" w:rsidRDefault="00096987" w:rsidP="00096987">
      <w:pPr>
        <w:numPr>
          <w:ilvl w:val="0"/>
          <w:numId w:val="2"/>
        </w:numPr>
        <w:rPr>
          <w:b/>
        </w:rPr>
      </w:pPr>
      <w:r>
        <w:t xml:space="preserve">Underwent 1 month of training at </w:t>
      </w:r>
      <w:r w:rsidRPr="00322D60">
        <w:rPr>
          <w:b/>
        </w:rPr>
        <w:t>“Electric Loco Shed”</w:t>
      </w:r>
      <w:r>
        <w:t xml:space="preserve"> in the field of maintenance and working of Locos which is used to run trains.</w:t>
      </w:r>
    </w:p>
    <w:p w:rsidR="00096987" w:rsidRDefault="00096987" w:rsidP="00096987">
      <w:pPr>
        <w:pStyle w:val="ListParagraph"/>
        <w:numPr>
          <w:ilvl w:val="0"/>
          <w:numId w:val="2"/>
        </w:numPr>
        <w:rPr>
          <w:b/>
        </w:rPr>
      </w:pPr>
      <w:r>
        <w:t xml:space="preserve">Underwent 14 days of training at </w:t>
      </w:r>
      <w:r w:rsidRPr="00096987">
        <w:rPr>
          <w:b/>
        </w:rPr>
        <w:t>“SNL BEARINGS LTD”.</w:t>
      </w:r>
    </w:p>
    <w:p w:rsidR="00096987" w:rsidRDefault="00096987" w:rsidP="00096987">
      <w:pPr>
        <w:rPr>
          <w:b/>
        </w:rPr>
      </w:pPr>
    </w:p>
    <w:p w:rsidR="00096987" w:rsidRPr="00DC42AD" w:rsidRDefault="00096987" w:rsidP="00096987">
      <w:pPr>
        <w:pStyle w:val="EXPERIENCEheader"/>
        <w:rPr>
          <w:sz w:val="24"/>
          <w:szCs w:val="24"/>
        </w:rPr>
      </w:pPr>
      <w:r w:rsidRPr="00DC42AD">
        <w:rPr>
          <w:sz w:val="24"/>
          <w:szCs w:val="24"/>
        </w:rPr>
        <w:t>PROJECT UNDERTAKEN</w:t>
      </w:r>
    </w:p>
    <w:p w:rsidR="00096987" w:rsidRDefault="00096987" w:rsidP="0009698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</w:pPr>
      <w:r>
        <w:rPr>
          <w:b/>
        </w:rPr>
        <w:t xml:space="preserve">Project Title: </w:t>
      </w:r>
      <w:r w:rsidRPr="00096987">
        <w:t>Head Controlled Mouse</w:t>
      </w:r>
      <w:r>
        <w:t xml:space="preserve">. </w:t>
      </w:r>
    </w:p>
    <w:p w:rsidR="00096987" w:rsidRDefault="00096987" w:rsidP="0009698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</w:pPr>
      <w:r w:rsidRPr="00096987">
        <w:rPr>
          <w:b/>
          <w:bCs/>
        </w:rPr>
        <w:t>Description</w:t>
      </w:r>
      <w:r w:rsidRPr="00096987">
        <w:rPr>
          <w:b/>
        </w:rPr>
        <w:t>:</w:t>
      </w:r>
      <w:r>
        <w:t xml:space="preserve"> A human machine interface for the disabled.</w:t>
      </w:r>
    </w:p>
    <w:p w:rsidR="00096987" w:rsidRDefault="00096987" w:rsidP="0009698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</w:pPr>
      <w:r>
        <w:rPr>
          <w:b/>
        </w:rPr>
        <w:t xml:space="preserve">Role: </w:t>
      </w:r>
      <w:r>
        <w:t>Designer.</w:t>
      </w:r>
    </w:p>
    <w:p w:rsidR="00096987" w:rsidRDefault="00096987" w:rsidP="0009698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</w:pPr>
      <w:r w:rsidRPr="00096987">
        <w:rPr>
          <w:b/>
          <w:bCs/>
        </w:rPr>
        <w:t>Team Size</w:t>
      </w:r>
      <w:r>
        <w:t xml:space="preserve"> </w:t>
      </w:r>
      <w:r w:rsidRPr="00096987">
        <w:rPr>
          <w:b/>
          <w:bCs/>
        </w:rPr>
        <w:t>:</w:t>
      </w:r>
      <w:r>
        <w:t xml:space="preserve"> 4</w:t>
      </w:r>
    </w:p>
    <w:p w:rsidR="00096987" w:rsidRDefault="00096987" w:rsidP="0009698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</w:pPr>
      <w:r w:rsidRPr="56F70C82">
        <w:rPr>
          <w:b/>
          <w:bCs/>
        </w:rPr>
        <w:t>Technology used:</w:t>
      </w:r>
      <w:r>
        <w:t xml:space="preserve"> Embedded Systems (Micro Controller).</w:t>
      </w:r>
    </w:p>
    <w:p w:rsidR="00096987" w:rsidRDefault="00096987" w:rsidP="00096987">
      <w:pPr>
        <w:widowControl w:val="0"/>
        <w:autoSpaceDE w:val="0"/>
        <w:autoSpaceDN w:val="0"/>
        <w:adjustRightInd w:val="0"/>
        <w:ind w:left="-360"/>
        <w:jc w:val="both"/>
      </w:pPr>
    </w:p>
    <w:p w:rsidR="00F43030" w:rsidRDefault="00F43030" w:rsidP="00096987">
      <w:pPr>
        <w:widowControl w:val="0"/>
        <w:autoSpaceDE w:val="0"/>
        <w:autoSpaceDN w:val="0"/>
        <w:adjustRightInd w:val="0"/>
        <w:ind w:left="-360"/>
        <w:jc w:val="both"/>
      </w:pPr>
    </w:p>
    <w:p w:rsidR="00F43030" w:rsidRDefault="00F43030" w:rsidP="00096987">
      <w:pPr>
        <w:widowControl w:val="0"/>
        <w:autoSpaceDE w:val="0"/>
        <w:autoSpaceDN w:val="0"/>
        <w:adjustRightInd w:val="0"/>
        <w:ind w:left="-360"/>
        <w:jc w:val="both"/>
      </w:pPr>
    </w:p>
    <w:p w:rsidR="00096987" w:rsidRPr="008D517B" w:rsidRDefault="008D517B" w:rsidP="008D517B">
      <w:pPr>
        <w:pStyle w:val="EXPERIENCEheader"/>
        <w:rPr>
          <w:sz w:val="24"/>
          <w:szCs w:val="24"/>
        </w:rPr>
      </w:pPr>
      <w:r>
        <w:rPr>
          <w:sz w:val="24"/>
          <w:szCs w:val="24"/>
        </w:rPr>
        <w:lastRenderedPageBreak/>
        <w:t>WORK EXPERIENCE</w:t>
      </w:r>
    </w:p>
    <w:p w:rsidR="00C33E6F" w:rsidRDefault="00C33E6F" w:rsidP="00C33E6F">
      <w:pPr>
        <w:pStyle w:val="ListParagraph"/>
        <w:jc w:val="both"/>
        <w:rPr>
          <w:b/>
          <w:spacing w:val="8"/>
        </w:rPr>
      </w:pPr>
    </w:p>
    <w:p w:rsidR="00C33E6F" w:rsidRDefault="00C33E6F" w:rsidP="00C33E6F">
      <w:pPr>
        <w:pStyle w:val="ListParagraph"/>
        <w:jc w:val="both"/>
        <w:rPr>
          <w:b/>
          <w:spacing w:val="8"/>
        </w:rPr>
      </w:pPr>
    </w:p>
    <w:p w:rsidR="00C33E6F" w:rsidRDefault="00C33E6F" w:rsidP="00C33E6F">
      <w:pPr>
        <w:ind w:left="3600" w:hanging="3600"/>
        <w:rPr>
          <w:b/>
          <w:bCs/>
          <w:u w:val="single"/>
        </w:rPr>
      </w:pPr>
      <w:r>
        <w:rPr>
          <w:b/>
          <w:bCs/>
        </w:rPr>
        <w:t>Organization                                  :</w:t>
      </w:r>
      <w:r>
        <w:tab/>
      </w:r>
      <w:r w:rsidRPr="00C33E6F">
        <w:rPr>
          <w:b/>
          <w:bCs/>
          <w:u w:val="single"/>
        </w:rPr>
        <w:t>WIPRO LTD</w:t>
      </w:r>
    </w:p>
    <w:p w:rsidR="00C33E6F" w:rsidRDefault="00C33E6F" w:rsidP="00C33E6F">
      <w:pPr>
        <w:ind w:left="3600" w:hanging="3600"/>
      </w:pPr>
    </w:p>
    <w:p w:rsidR="00C33E6F" w:rsidRDefault="00C33E6F" w:rsidP="00C33E6F">
      <w:r>
        <w:rPr>
          <w:b/>
          <w:bCs/>
        </w:rPr>
        <w:t>Designation                                     :</w:t>
      </w:r>
      <w:r>
        <w:tab/>
      </w:r>
      <w:r w:rsidRPr="00C33E6F">
        <w:t>Technical Consultant</w:t>
      </w:r>
    </w:p>
    <w:p w:rsidR="00C33E6F" w:rsidRDefault="00C33E6F" w:rsidP="00C33E6F">
      <w:pPr>
        <w:ind w:left="3600" w:hanging="3600"/>
      </w:pPr>
    </w:p>
    <w:p w:rsidR="00C33E6F" w:rsidRDefault="00C33E6F" w:rsidP="00C33E6F">
      <w:pPr>
        <w:ind w:left="3600" w:hanging="3600"/>
      </w:pPr>
      <w:r>
        <w:rPr>
          <w:b/>
          <w:bCs/>
        </w:rPr>
        <w:t>Location                                          :</w:t>
      </w:r>
      <w:r>
        <w:tab/>
        <w:t>Bangalore</w:t>
      </w:r>
    </w:p>
    <w:p w:rsidR="00C33E6F" w:rsidRDefault="00C33E6F" w:rsidP="00F43030">
      <w:pPr>
        <w:ind w:left="360" w:firstLine="360"/>
        <w:jc w:val="both"/>
        <w:rPr>
          <w:b/>
          <w:spacing w:val="8"/>
        </w:rPr>
      </w:pPr>
    </w:p>
    <w:p w:rsidR="00F43030" w:rsidRDefault="00F43030" w:rsidP="00C33E6F">
      <w:pPr>
        <w:jc w:val="both"/>
        <w:rPr>
          <w:b/>
          <w:spacing w:val="8"/>
        </w:rPr>
      </w:pPr>
      <w:r>
        <w:rPr>
          <w:b/>
          <w:spacing w:val="8"/>
        </w:rPr>
        <w:t>Project</w:t>
      </w:r>
      <w:r w:rsidR="00C33E6F">
        <w:rPr>
          <w:b/>
          <w:spacing w:val="8"/>
        </w:rPr>
        <w:tab/>
      </w:r>
      <w:r w:rsidR="00C33E6F">
        <w:rPr>
          <w:b/>
          <w:spacing w:val="8"/>
        </w:rPr>
        <w:tab/>
      </w:r>
      <w:r w:rsidR="00C33E6F">
        <w:rPr>
          <w:b/>
          <w:spacing w:val="8"/>
        </w:rPr>
        <w:tab/>
        <w:t xml:space="preserve">        :</w:t>
      </w:r>
      <w:r w:rsidR="00C33E6F" w:rsidRPr="00C33E6F">
        <w:rPr>
          <w:spacing w:val="8"/>
        </w:rPr>
        <w:t xml:space="preserve"> Microsoft</w:t>
      </w:r>
      <w:r w:rsidRPr="00C33E6F">
        <w:rPr>
          <w:spacing w:val="8"/>
        </w:rPr>
        <w:t xml:space="preserve"> India Global Technical Support Centre</w:t>
      </w:r>
    </w:p>
    <w:p w:rsidR="005478FB" w:rsidRDefault="005478FB" w:rsidP="005478FB">
      <w:pPr>
        <w:ind w:left="360"/>
        <w:jc w:val="both"/>
        <w:rPr>
          <w:b/>
          <w:spacing w:val="8"/>
        </w:rPr>
      </w:pPr>
    </w:p>
    <w:p w:rsidR="00C33E6F" w:rsidRDefault="000870CC" w:rsidP="00C33E6F">
      <w:pPr>
        <w:jc w:val="both"/>
        <w:rPr>
          <w:ins w:id="1" w:author="Amit Nikharge" w:date="2015-04-02T23:51:00Z"/>
          <w:spacing w:val="8"/>
        </w:rPr>
      </w:pPr>
      <w:ins w:id="2" w:author="Amit Nikharge" w:date="2015-04-02T23:50:00Z">
        <w:r>
          <w:rPr>
            <w:b/>
            <w:spacing w:val="8"/>
          </w:rPr>
          <w:t>Duration</w:t>
        </w:r>
        <w:r>
          <w:rPr>
            <w:b/>
            <w:spacing w:val="8"/>
          </w:rPr>
          <w:tab/>
        </w:r>
        <w:r>
          <w:rPr>
            <w:b/>
            <w:spacing w:val="8"/>
          </w:rPr>
          <w:tab/>
        </w:r>
        <w:r>
          <w:rPr>
            <w:b/>
            <w:spacing w:val="8"/>
          </w:rPr>
          <w:tab/>
          <w:t xml:space="preserve">        :</w:t>
        </w:r>
      </w:ins>
      <w:ins w:id="3" w:author="Amit Nikharge" w:date="2015-04-02T23:51:00Z">
        <w:r w:rsidRPr="000870CC">
          <w:t xml:space="preserve"> </w:t>
        </w:r>
        <w:r w:rsidRPr="000870CC">
          <w:rPr>
            <w:spacing w:val="8"/>
            <w:rPrChange w:id="4" w:author="Amit Nikharge" w:date="2015-04-02T23:51:00Z">
              <w:rPr>
                <w:b/>
                <w:spacing w:val="8"/>
              </w:rPr>
            </w:rPrChange>
          </w:rPr>
          <w:t>12</w:t>
        </w:r>
        <w:r w:rsidRPr="000870CC">
          <w:rPr>
            <w:spacing w:val="8"/>
            <w:vertAlign w:val="superscript"/>
            <w:rPrChange w:id="5" w:author="Amit Nikharge" w:date="2015-04-02T23:51:00Z">
              <w:rPr>
                <w:b/>
                <w:spacing w:val="8"/>
              </w:rPr>
            </w:rPrChange>
          </w:rPr>
          <w:t>th</w:t>
        </w:r>
        <w:r>
          <w:rPr>
            <w:spacing w:val="8"/>
          </w:rPr>
          <w:t xml:space="preserve"> </w:t>
        </w:r>
        <w:r w:rsidRPr="000870CC">
          <w:rPr>
            <w:spacing w:val="8"/>
            <w:rPrChange w:id="6" w:author="Amit Nikharge" w:date="2015-04-02T23:51:00Z">
              <w:rPr>
                <w:b/>
                <w:spacing w:val="8"/>
              </w:rPr>
            </w:rPrChange>
          </w:rPr>
          <w:t>September 2013 – 15</w:t>
        </w:r>
        <w:r w:rsidRPr="000870CC">
          <w:rPr>
            <w:spacing w:val="8"/>
            <w:vertAlign w:val="superscript"/>
            <w:rPrChange w:id="7" w:author="Amit Nikharge" w:date="2015-04-02T23:51:00Z">
              <w:rPr>
                <w:b/>
                <w:spacing w:val="8"/>
              </w:rPr>
            </w:rPrChange>
          </w:rPr>
          <w:t>th</w:t>
        </w:r>
        <w:r>
          <w:rPr>
            <w:spacing w:val="8"/>
          </w:rPr>
          <w:t xml:space="preserve"> </w:t>
        </w:r>
        <w:r w:rsidRPr="000870CC">
          <w:rPr>
            <w:spacing w:val="8"/>
            <w:rPrChange w:id="8" w:author="Amit Nikharge" w:date="2015-04-02T23:51:00Z">
              <w:rPr>
                <w:b/>
                <w:spacing w:val="8"/>
              </w:rPr>
            </w:rPrChange>
          </w:rPr>
          <w:t>June 2014</w:t>
        </w:r>
      </w:ins>
    </w:p>
    <w:p w:rsidR="000870CC" w:rsidRDefault="000870CC" w:rsidP="00C33E6F">
      <w:pPr>
        <w:jc w:val="both"/>
        <w:rPr>
          <w:ins w:id="9" w:author="Amit Nikharge" w:date="2015-04-02T23:51:00Z"/>
          <w:spacing w:val="8"/>
        </w:rPr>
      </w:pPr>
    </w:p>
    <w:p w:rsidR="000870CC" w:rsidRDefault="000870CC" w:rsidP="00C33E6F">
      <w:pPr>
        <w:jc w:val="both"/>
        <w:rPr>
          <w:ins w:id="10" w:author="Amit Nikharge" w:date="2015-04-02T23:51:00Z"/>
          <w:spacing w:val="8"/>
        </w:rPr>
      </w:pPr>
    </w:p>
    <w:p w:rsidR="000870CC" w:rsidRDefault="000870CC" w:rsidP="00C33E6F">
      <w:pPr>
        <w:jc w:val="both"/>
        <w:rPr>
          <w:b/>
          <w:spacing w:val="8"/>
        </w:rPr>
      </w:pPr>
    </w:p>
    <w:p w:rsidR="00C33E6F" w:rsidRDefault="00C33E6F" w:rsidP="00C33E6F">
      <w:pPr>
        <w:jc w:val="both"/>
        <w:rPr>
          <w:b/>
          <w:spacing w:val="8"/>
        </w:rPr>
      </w:pPr>
    </w:p>
    <w:p w:rsidR="00C33E6F" w:rsidRDefault="00C33E6F" w:rsidP="00C33E6F">
      <w:pPr>
        <w:ind w:left="3600" w:hanging="3600"/>
        <w:rPr>
          <w:b/>
          <w:u w:val="single"/>
        </w:rPr>
      </w:pPr>
      <w:r>
        <w:rPr>
          <w:b/>
          <w:bCs/>
        </w:rPr>
        <w:t>Job Profile                                      :</w:t>
      </w:r>
      <w:r>
        <w:tab/>
      </w:r>
      <w:r>
        <w:rPr>
          <w:b/>
          <w:u w:val="single"/>
        </w:rPr>
        <w:t>Microsoft Dynamics CRM Support Engineer</w:t>
      </w:r>
    </w:p>
    <w:p w:rsidR="000870CC" w:rsidRDefault="000870CC" w:rsidP="00C33E6F">
      <w:pPr>
        <w:ind w:left="3600" w:hanging="3600"/>
        <w:rPr>
          <w:b/>
          <w:u w:val="single"/>
        </w:rPr>
      </w:pPr>
    </w:p>
    <w:p w:rsidR="000870CC" w:rsidRDefault="000870CC" w:rsidP="00C33E6F">
      <w:pPr>
        <w:ind w:left="3600" w:hanging="3600"/>
        <w:rPr>
          <w:b/>
          <w:u w:val="single"/>
        </w:rPr>
      </w:pPr>
    </w:p>
    <w:p w:rsidR="000870CC" w:rsidRDefault="000870CC" w:rsidP="000870CC">
      <w:pPr>
        <w:numPr>
          <w:ilvl w:val="0"/>
          <w:numId w:val="18"/>
        </w:numPr>
        <w:jc w:val="both"/>
        <w:rPr>
          <w:spacing w:val="8"/>
        </w:rPr>
      </w:pPr>
      <w:r>
        <w:rPr>
          <w:spacing w:val="8"/>
        </w:rPr>
        <w:t>To Map the Microsoft Technologies to the Business requirements of Partners and customers.</w:t>
      </w:r>
    </w:p>
    <w:p w:rsidR="000870CC" w:rsidRDefault="000870CC" w:rsidP="000870CC">
      <w:pPr>
        <w:numPr>
          <w:ilvl w:val="0"/>
          <w:numId w:val="18"/>
        </w:numPr>
        <w:jc w:val="both"/>
        <w:rPr>
          <w:spacing w:val="8"/>
        </w:rPr>
      </w:pPr>
      <w:r>
        <w:rPr>
          <w:spacing w:val="8"/>
        </w:rPr>
        <w:t>Responsible for efficiently managing the relationship with the customers and thoroughly documenting their cases</w:t>
      </w:r>
    </w:p>
    <w:p w:rsidR="000870CC" w:rsidRPr="00C33E6F" w:rsidRDefault="000870CC" w:rsidP="000870CC">
      <w:pPr>
        <w:numPr>
          <w:ilvl w:val="0"/>
          <w:numId w:val="18"/>
        </w:numPr>
        <w:jc w:val="both"/>
        <w:rPr>
          <w:spacing w:val="8"/>
        </w:rPr>
      </w:pPr>
      <w:r w:rsidRPr="00C33E6F">
        <w:rPr>
          <w:spacing w:val="8"/>
        </w:rPr>
        <w:t>Good understanding of computer system characteristics, features, and integration capabilities</w:t>
      </w:r>
    </w:p>
    <w:p w:rsidR="000870CC" w:rsidRPr="00C33E6F" w:rsidRDefault="000870CC" w:rsidP="000870CC">
      <w:pPr>
        <w:pStyle w:val="ListParagraph"/>
        <w:numPr>
          <w:ilvl w:val="0"/>
          <w:numId w:val="18"/>
        </w:numPr>
        <w:jc w:val="both"/>
      </w:pPr>
      <w:r w:rsidRPr="00C33E6F">
        <w:t>Offering targeted technical engagements to solve business problems to Microsoft Partners by identifying opportunities and delivering services proactively</w:t>
      </w:r>
    </w:p>
    <w:p w:rsidR="000870CC" w:rsidRPr="00C33E6F" w:rsidRDefault="000870CC" w:rsidP="000870CC">
      <w:pPr>
        <w:pStyle w:val="ListParagraph"/>
        <w:numPr>
          <w:ilvl w:val="0"/>
          <w:numId w:val="18"/>
        </w:numPr>
        <w:jc w:val="both"/>
      </w:pPr>
      <w:r w:rsidRPr="00C33E6F">
        <w:t>Organization / Delivery of services such as Technical Webcasts, Presentations, Skills Transfer, Architecture planning/guidance to partners on Microsoft Solutions across the SDLC</w:t>
      </w:r>
    </w:p>
    <w:p w:rsidR="000870CC" w:rsidRPr="00C33E6F" w:rsidRDefault="000870CC" w:rsidP="000870CC">
      <w:pPr>
        <w:pStyle w:val="ListParagraph"/>
        <w:numPr>
          <w:ilvl w:val="0"/>
          <w:numId w:val="18"/>
        </w:numPr>
        <w:jc w:val="both"/>
      </w:pPr>
      <w:r w:rsidRPr="00C33E6F">
        <w:t>Be a point of contact for all proactive technical engagements</w:t>
      </w:r>
    </w:p>
    <w:p w:rsidR="000870CC" w:rsidDel="000870CC" w:rsidRDefault="000870CC" w:rsidP="00C33E6F">
      <w:pPr>
        <w:ind w:left="3600" w:hanging="3600"/>
        <w:rPr>
          <w:del w:id="11" w:author="Amit Nikharge" w:date="2015-04-02T23:53:00Z"/>
          <w:b/>
          <w:u w:val="single"/>
        </w:rPr>
      </w:pPr>
    </w:p>
    <w:p w:rsidR="00C33E6F" w:rsidRDefault="00C33E6F" w:rsidP="00C33E6F">
      <w:pPr>
        <w:jc w:val="both"/>
        <w:rPr>
          <w:b/>
          <w:spacing w:val="8"/>
        </w:rPr>
      </w:pPr>
    </w:p>
    <w:p w:rsidR="00C33E6F" w:rsidRDefault="00C33E6F" w:rsidP="00C33E6F">
      <w:pPr>
        <w:jc w:val="both"/>
        <w:rPr>
          <w:b/>
          <w:spacing w:val="8"/>
        </w:rPr>
      </w:pPr>
    </w:p>
    <w:p w:rsidR="005478FB" w:rsidRPr="000870CC" w:rsidRDefault="005478FB" w:rsidP="005478FB">
      <w:pPr>
        <w:jc w:val="both"/>
        <w:rPr>
          <w:b/>
          <w:spacing w:val="8"/>
          <w:u w:val="single"/>
        </w:rPr>
      </w:pPr>
      <w:r w:rsidRPr="000870CC">
        <w:rPr>
          <w:b/>
          <w:spacing w:val="8"/>
          <w:u w:val="single"/>
        </w:rPr>
        <w:t>Key Skills:</w:t>
      </w:r>
    </w:p>
    <w:p w:rsidR="005478FB" w:rsidDel="000870CC" w:rsidRDefault="005478FB" w:rsidP="005478FB">
      <w:pPr>
        <w:jc w:val="both"/>
        <w:rPr>
          <w:del w:id="12" w:author="Amit Nikharge" w:date="2015-04-02T23:55:00Z"/>
          <w:b/>
          <w:spacing w:val="8"/>
        </w:rPr>
      </w:pPr>
      <w:bookmarkStart w:id="13" w:name="_GoBack"/>
      <w:bookmarkEnd w:id="13"/>
    </w:p>
    <w:p w:rsidR="00C33E6F" w:rsidRDefault="00C33E6F" w:rsidP="005478FB">
      <w:pPr>
        <w:jc w:val="both"/>
        <w:rPr>
          <w:b/>
          <w:spacing w:val="8"/>
        </w:rPr>
      </w:pPr>
    </w:p>
    <w:p w:rsidR="000870CC" w:rsidRPr="000870CC" w:rsidRDefault="000870CC" w:rsidP="000870CC">
      <w:pPr>
        <w:numPr>
          <w:ilvl w:val="0"/>
          <w:numId w:val="18"/>
        </w:numPr>
        <w:jc w:val="both"/>
        <w:rPr>
          <w:ins w:id="14" w:author="Amit Nikharge" w:date="2015-04-02T23:53:00Z"/>
          <w:spacing w:val="8"/>
          <w:rPrChange w:id="15" w:author="Amit Nikharge" w:date="2015-04-02T23:53:00Z">
            <w:rPr>
              <w:ins w:id="16" w:author="Amit Nikharge" w:date="2015-04-02T23:53:00Z"/>
              <w:spacing w:val="8"/>
            </w:rPr>
          </w:rPrChange>
        </w:rPr>
        <w:pPrChange w:id="17" w:author="Amit Nikharge" w:date="2015-04-02T23:53:00Z">
          <w:pPr>
            <w:numPr>
              <w:numId w:val="18"/>
            </w:numPr>
            <w:ind w:left="720" w:hanging="360"/>
            <w:jc w:val="both"/>
          </w:pPr>
        </w:pPrChange>
      </w:pPr>
      <w:ins w:id="18" w:author="Amit Nikharge" w:date="2015-04-02T23:53:00Z">
        <w:r>
          <w:rPr>
            <w:spacing w:val="8"/>
          </w:rPr>
          <w:t>Working with Cross Cultural clients across globe and coordinating with them to frontend IT operations.</w:t>
        </w:r>
      </w:ins>
    </w:p>
    <w:p w:rsidR="00C33E6F" w:rsidRDefault="000870CC" w:rsidP="00C33E6F">
      <w:pPr>
        <w:numPr>
          <w:ilvl w:val="0"/>
          <w:numId w:val="18"/>
        </w:numPr>
        <w:jc w:val="both"/>
        <w:rPr>
          <w:spacing w:val="8"/>
        </w:rPr>
      </w:pPr>
      <w:r>
        <w:rPr>
          <w:spacing w:val="8"/>
        </w:rPr>
        <w:t>In-depth knowledge on CRM Online and Office 365</w:t>
      </w:r>
      <w:r w:rsidR="00C33E6F">
        <w:rPr>
          <w:spacing w:val="8"/>
        </w:rPr>
        <w:t>.</w:t>
      </w:r>
    </w:p>
    <w:p w:rsidR="000870CC" w:rsidRDefault="000870CC" w:rsidP="00C33E6F">
      <w:pPr>
        <w:numPr>
          <w:ilvl w:val="0"/>
          <w:numId w:val="18"/>
        </w:numPr>
        <w:jc w:val="both"/>
        <w:rPr>
          <w:ins w:id="19" w:author="Amit Nikharge" w:date="2015-04-02T23:47:00Z"/>
          <w:spacing w:val="8"/>
        </w:rPr>
      </w:pPr>
      <w:ins w:id="20" w:author="Amit Nikharge" w:date="2015-04-02T23:47:00Z">
        <w:r>
          <w:rPr>
            <w:spacing w:val="8"/>
          </w:rPr>
          <w:t>Extensive troubleshooting skills in CRM Technology</w:t>
        </w:r>
      </w:ins>
    </w:p>
    <w:p w:rsidR="000870CC" w:rsidRDefault="000870CC" w:rsidP="00C33E6F">
      <w:pPr>
        <w:numPr>
          <w:ilvl w:val="0"/>
          <w:numId w:val="18"/>
        </w:numPr>
        <w:jc w:val="both"/>
        <w:rPr>
          <w:ins w:id="21" w:author="Amit Nikharge" w:date="2015-04-02T23:47:00Z"/>
          <w:spacing w:val="8"/>
        </w:rPr>
      </w:pPr>
      <w:ins w:id="22" w:author="Amit Nikharge" w:date="2015-04-02T23:47:00Z">
        <w:r>
          <w:rPr>
            <w:spacing w:val="8"/>
          </w:rPr>
          <w:t>Extensive knowledge on CRM integration with Office 365</w:t>
        </w:r>
      </w:ins>
    </w:p>
    <w:p w:rsidR="000870CC" w:rsidRDefault="000870CC" w:rsidP="00C33E6F">
      <w:pPr>
        <w:numPr>
          <w:ilvl w:val="0"/>
          <w:numId w:val="18"/>
        </w:numPr>
        <w:jc w:val="both"/>
        <w:rPr>
          <w:spacing w:val="8"/>
        </w:rPr>
      </w:pPr>
      <w:ins w:id="23" w:author="Amit Nikharge" w:date="2015-04-02T23:48:00Z">
        <w:r>
          <w:rPr>
            <w:spacing w:val="8"/>
          </w:rPr>
          <w:t>Expertise in CRM online workflow management</w:t>
        </w:r>
      </w:ins>
    </w:p>
    <w:p w:rsidR="00C33E6F" w:rsidRDefault="00C33E6F" w:rsidP="00C33E6F">
      <w:pPr>
        <w:numPr>
          <w:ilvl w:val="0"/>
          <w:numId w:val="18"/>
        </w:numPr>
        <w:jc w:val="both"/>
        <w:rPr>
          <w:spacing w:val="8"/>
        </w:rPr>
      </w:pPr>
      <w:del w:id="24" w:author="Amit Nikharge" w:date="2015-04-02T23:48:00Z">
        <w:r w:rsidDel="000870CC">
          <w:rPr>
            <w:spacing w:val="8"/>
          </w:rPr>
          <w:delText>Responsible for efficiently managing the relationship with the customers and thoroughly documenting their cases</w:delText>
        </w:r>
      </w:del>
      <w:ins w:id="25" w:author="Amit Nikharge" w:date="2015-04-02T23:48:00Z">
        <w:r w:rsidR="000870CC">
          <w:rPr>
            <w:spacing w:val="8"/>
          </w:rPr>
          <w:t>Sound knowledge in Windows Active Directory, Exch</w:t>
        </w:r>
      </w:ins>
      <w:ins w:id="26" w:author="Amit Nikharge" w:date="2015-04-02T23:49:00Z">
        <w:r w:rsidR="000870CC">
          <w:rPr>
            <w:spacing w:val="8"/>
          </w:rPr>
          <w:t xml:space="preserve">ange </w:t>
        </w:r>
      </w:ins>
      <w:ins w:id="27" w:author="Amit Nikharge" w:date="2015-04-02T23:55:00Z">
        <w:r w:rsidR="000870CC">
          <w:rPr>
            <w:spacing w:val="8"/>
          </w:rPr>
          <w:t xml:space="preserve">Server </w:t>
        </w:r>
      </w:ins>
      <w:ins w:id="28" w:author="Amit Nikharge" w:date="2015-04-02T23:49:00Z">
        <w:r w:rsidR="000870CC">
          <w:rPr>
            <w:spacing w:val="8"/>
          </w:rPr>
          <w:t>and Microsoft Lync.</w:t>
        </w:r>
      </w:ins>
    </w:p>
    <w:p w:rsidR="000870CC" w:rsidRDefault="00C33E6F" w:rsidP="000870CC">
      <w:pPr>
        <w:numPr>
          <w:ilvl w:val="0"/>
          <w:numId w:val="18"/>
        </w:numPr>
        <w:jc w:val="both"/>
        <w:rPr>
          <w:ins w:id="29" w:author="Amit Nikharge" w:date="2015-04-02T23:50:00Z"/>
          <w:spacing w:val="8"/>
        </w:rPr>
      </w:pPr>
      <w:r w:rsidRPr="00C33E6F">
        <w:rPr>
          <w:spacing w:val="8"/>
        </w:rPr>
        <w:t xml:space="preserve">Good understanding </w:t>
      </w:r>
      <w:del w:id="30" w:author="Amit Nikharge" w:date="2015-04-02T23:49:00Z">
        <w:r w:rsidRPr="00C33E6F" w:rsidDel="000870CC">
          <w:rPr>
            <w:spacing w:val="8"/>
          </w:rPr>
          <w:delText>of computer system characteristics, features, and integration capabilities</w:delText>
        </w:r>
      </w:del>
      <w:ins w:id="31" w:author="Amit Nikharge" w:date="2015-04-02T23:49:00Z">
        <w:r w:rsidR="000870CC">
          <w:rPr>
            <w:spacing w:val="8"/>
          </w:rPr>
          <w:t>End User Computing products like MS Office, Windows 7/8 Operating System.</w:t>
        </w:r>
      </w:ins>
    </w:p>
    <w:p w:rsidR="000870CC" w:rsidRPr="000870CC" w:rsidRDefault="000870CC" w:rsidP="000870CC">
      <w:pPr>
        <w:ind w:left="720"/>
        <w:jc w:val="both"/>
        <w:rPr>
          <w:spacing w:val="8"/>
        </w:rPr>
        <w:pPrChange w:id="32" w:author="Amit Nikharge" w:date="2015-04-02T23:50:00Z">
          <w:pPr>
            <w:numPr>
              <w:numId w:val="18"/>
            </w:numPr>
            <w:ind w:left="720" w:hanging="360"/>
            <w:jc w:val="both"/>
          </w:pPr>
        </w:pPrChange>
      </w:pPr>
    </w:p>
    <w:p w:rsidR="00C33E6F" w:rsidRPr="00C33E6F" w:rsidDel="000870CC" w:rsidRDefault="00C33E6F" w:rsidP="00C33E6F">
      <w:pPr>
        <w:pStyle w:val="ListParagraph"/>
        <w:numPr>
          <w:ilvl w:val="0"/>
          <w:numId w:val="18"/>
        </w:numPr>
        <w:jc w:val="both"/>
        <w:rPr>
          <w:del w:id="33" w:author="Amit Nikharge" w:date="2015-04-02T23:49:00Z"/>
        </w:rPr>
      </w:pPr>
      <w:del w:id="34" w:author="Amit Nikharge" w:date="2015-04-02T23:49:00Z">
        <w:r w:rsidRPr="00C33E6F" w:rsidDel="000870CC">
          <w:delText>Offering targeted technical engagements to solve business problems to Microsoft Partners by identifying opportunities and delivering services proactively</w:delText>
        </w:r>
      </w:del>
    </w:p>
    <w:p w:rsidR="00C33E6F" w:rsidRPr="00C33E6F" w:rsidDel="000870CC" w:rsidRDefault="00C33E6F" w:rsidP="00C33E6F">
      <w:pPr>
        <w:pStyle w:val="ListParagraph"/>
        <w:numPr>
          <w:ilvl w:val="0"/>
          <w:numId w:val="18"/>
        </w:numPr>
        <w:jc w:val="both"/>
        <w:rPr>
          <w:del w:id="35" w:author="Amit Nikharge" w:date="2015-04-02T23:49:00Z"/>
        </w:rPr>
      </w:pPr>
      <w:del w:id="36" w:author="Amit Nikharge" w:date="2015-04-02T23:49:00Z">
        <w:r w:rsidRPr="00C33E6F" w:rsidDel="000870CC">
          <w:delText>Organization / Delivery of services such as Technical Webcasts, Presentations, Skills Transfer, Architecture planning/guidance to partners on Microsoft Solutions across the SDLC</w:delText>
        </w:r>
      </w:del>
    </w:p>
    <w:p w:rsidR="005478FB" w:rsidRPr="00C33E6F" w:rsidDel="000870CC" w:rsidRDefault="00C33E6F" w:rsidP="00C33E6F">
      <w:pPr>
        <w:pStyle w:val="ListParagraph"/>
        <w:numPr>
          <w:ilvl w:val="0"/>
          <w:numId w:val="18"/>
        </w:numPr>
        <w:jc w:val="both"/>
        <w:rPr>
          <w:del w:id="37" w:author="Amit Nikharge" w:date="2015-04-02T23:49:00Z"/>
        </w:rPr>
      </w:pPr>
      <w:del w:id="38" w:author="Amit Nikharge" w:date="2015-04-02T23:49:00Z">
        <w:r w:rsidRPr="00C33E6F" w:rsidDel="000870CC">
          <w:delText>Be a point of contact for all proactive technical engagements</w:delText>
        </w:r>
      </w:del>
    </w:p>
    <w:p w:rsidR="005478FB" w:rsidRDefault="005478FB" w:rsidP="005478FB">
      <w:pPr>
        <w:jc w:val="both"/>
        <w:rPr>
          <w:b/>
          <w:spacing w:val="8"/>
        </w:rPr>
      </w:pPr>
    </w:p>
    <w:p w:rsidR="005478FB" w:rsidRDefault="005478FB" w:rsidP="005478FB">
      <w:pPr>
        <w:jc w:val="both"/>
        <w:rPr>
          <w:b/>
          <w:spacing w:val="8"/>
        </w:rPr>
      </w:pPr>
    </w:p>
    <w:p w:rsidR="005478FB" w:rsidRPr="005478FB" w:rsidRDefault="005478FB" w:rsidP="005478FB">
      <w:pPr>
        <w:jc w:val="both"/>
        <w:rPr>
          <w:b/>
          <w:spacing w:val="8"/>
        </w:rPr>
      </w:pPr>
    </w:p>
    <w:p w:rsidR="000870CC" w:rsidRDefault="000870CC" w:rsidP="000870CC">
      <w:pPr>
        <w:ind w:left="3600" w:hanging="3600"/>
        <w:rPr>
          <w:ins w:id="39" w:author="Amit Nikharge" w:date="2015-04-02T23:51:00Z"/>
          <w:b/>
          <w:bCs/>
          <w:u w:val="single"/>
        </w:rPr>
      </w:pPr>
      <w:ins w:id="40" w:author="Amit Nikharge" w:date="2015-04-02T23:51:00Z">
        <w:r>
          <w:rPr>
            <w:b/>
            <w:bCs/>
          </w:rPr>
          <w:t>Organization                                  :</w:t>
        </w:r>
        <w:r>
          <w:tab/>
        </w:r>
        <w:r w:rsidRPr="000870CC">
          <w:rPr>
            <w:b/>
            <w:bCs/>
            <w:u w:val="single"/>
          </w:rPr>
          <w:t>WNS Global Services</w:t>
        </w:r>
      </w:ins>
    </w:p>
    <w:p w:rsidR="000870CC" w:rsidRDefault="000870CC" w:rsidP="000870CC">
      <w:pPr>
        <w:ind w:left="3600" w:hanging="3600"/>
        <w:rPr>
          <w:ins w:id="41" w:author="Amit Nikharge" w:date="2015-04-02T23:51:00Z"/>
        </w:rPr>
      </w:pPr>
    </w:p>
    <w:p w:rsidR="000870CC" w:rsidRDefault="000870CC" w:rsidP="000870CC">
      <w:pPr>
        <w:rPr>
          <w:ins w:id="42" w:author="Amit Nikharge" w:date="2015-04-02T23:51:00Z"/>
        </w:rPr>
      </w:pPr>
      <w:ins w:id="43" w:author="Amit Nikharge" w:date="2015-04-02T23:51:00Z">
        <w:r>
          <w:rPr>
            <w:b/>
            <w:bCs/>
          </w:rPr>
          <w:t>Designation                                     :</w:t>
        </w:r>
        <w:r>
          <w:tab/>
        </w:r>
      </w:ins>
      <w:ins w:id="44" w:author="Amit Nikharge" w:date="2015-04-02T23:52:00Z">
        <w:r>
          <w:t>Program Analyst</w:t>
        </w:r>
      </w:ins>
    </w:p>
    <w:p w:rsidR="000870CC" w:rsidRDefault="000870CC" w:rsidP="000870CC">
      <w:pPr>
        <w:ind w:left="3600" w:hanging="3600"/>
        <w:rPr>
          <w:ins w:id="45" w:author="Amit Nikharge" w:date="2015-04-02T23:51:00Z"/>
        </w:rPr>
      </w:pPr>
    </w:p>
    <w:p w:rsidR="000870CC" w:rsidRDefault="000870CC" w:rsidP="000870CC">
      <w:pPr>
        <w:ind w:left="3600" w:hanging="3600"/>
        <w:rPr>
          <w:ins w:id="46" w:author="Amit Nikharge" w:date="2015-04-02T23:51:00Z"/>
        </w:rPr>
      </w:pPr>
      <w:ins w:id="47" w:author="Amit Nikharge" w:date="2015-04-02T23:51:00Z">
        <w:r>
          <w:rPr>
            <w:b/>
            <w:bCs/>
          </w:rPr>
          <w:t>Location                                          :</w:t>
        </w:r>
        <w:r>
          <w:tab/>
        </w:r>
      </w:ins>
      <w:ins w:id="48" w:author="Amit Nikharge" w:date="2015-04-02T23:52:00Z">
        <w:r>
          <w:t>Mumbai</w:t>
        </w:r>
      </w:ins>
    </w:p>
    <w:p w:rsidR="000870CC" w:rsidRDefault="000870CC" w:rsidP="000870CC">
      <w:pPr>
        <w:jc w:val="both"/>
        <w:rPr>
          <w:ins w:id="49" w:author="Amit Nikharge" w:date="2015-04-02T23:51:00Z"/>
          <w:b/>
          <w:spacing w:val="8"/>
        </w:rPr>
        <w:pPrChange w:id="50" w:author="Amit Nikharge" w:date="2015-04-02T23:52:00Z">
          <w:pPr>
            <w:ind w:left="360"/>
            <w:jc w:val="both"/>
          </w:pPr>
        </w:pPrChange>
      </w:pPr>
    </w:p>
    <w:p w:rsidR="000870CC" w:rsidRDefault="000870CC" w:rsidP="000870CC">
      <w:pPr>
        <w:jc w:val="both"/>
        <w:rPr>
          <w:ins w:id="51" w:author="Amit Nikharge" w:date="2015-04-02T23:52:00Z"/>
          <w:spacing w:val="8"/>
        </w:rPr>
      </w:pPr>
      <w:ins w:id="52" w:author="Amit Nikharge" w:date="2015-04-02T23:51:00Z">
        <w:r>
          <w:rPr>
            <w:b/>
            <w:spacing w:val="8"/>
          </w:rPr>
          <w:t>Duration</w:t>
        </w:r>
        <w:r>
          <w:rPr>
            <w:b/>
            <w:spacing w:val="8"/>
          </w:rPr>
          <w:tab/>
        </w:r>
        <w:r>
          <w:rPr>
            <w:b/>
            <w:spacing w:val="8"/>
          </w:rPr>
          <w:tab/>
        </w:r>
        <w:r>
          <w:rPr>
            <w:b/>
            <w:spacing w:val="8"/>
          </w:rPr>
          <w:tab/>
          <w:t xml:space="preserve">        :</w:t>
        </w:r>
        <w:r w:rsidRPr="000870CC">
          <w:t xml:space="preserve"> </w:t>
        </w:r>
      </w:ins>
      <w:ins w:id="53" w:author="Amit Nikharge" w:date="2015-04-02T23:52:00Z">
        <w:r w:rsidRPr="000870CC">
          <w:rPr>
            <w:spacing w:val="8"/>
          </w:rPr>
          <w:t>2nd January 2012 – 8th September 2013</w:t>
        </w:r>
      </w:ins>
    </w:p>
    <w:p w:rsidR="000870CC" w:rsidRDefault="000870CC" w:rsidP="000870CC">
      <w:pPr>
        <w:jc w:val="both"/>
        <w:rPr>
          <w:ins w:id="54" w:author="Amit Nikharge" w:date="2015-04-02T23:52:00Z"/>
          <w:spacing w:val="8"/>
        </w:rPr>
      </w:pPr>
    </w:p>
    <w:p w:rsidR="000870CC" w:rsidRDefault="000870CC" w:rsidP="000870CC">
      <w:pPr>
        <w:jc w:val="both"/>
        <w:rPr>
          <w:ins w:id="55" w:author="Amit Nikharge" w:date="2015-04-02T23:52:00Z"/>
          <w:spacing w:val="8"/>
        </w:rPr>
      </w:pPr>
    </w:p>
    <w:p w:rsidR="000870CC" w:rsidRDefault="000870CC" w:rsidP="000870CC">
      <w:pPr>
        <w:jc w:val="both"/>
        <w:rPr>
          <w:ins w:id="56" w:author="Amit Nikharge" w:date="2015-04-02T23:51:00Z"/>
          <w:spacing w:val="8"/>
        </w:rPr>
      </w:pPr>
    </w:p>
    <w:p w:rsidR="000870CC" w:rsidRDefault="000870CC" w:rsidP="000870CC">
      <w:pPr>
        <w:ind w:left="3600" w:hanging="3600"/>
        <w:rPr>
          <w:ins w:id="57" w:author="Amit Nikharge" w:date="2015-04-02T23:53:00Z"/>
          <w:b/>
          <w:u w:val="single"/>
        </w:rPr>
      </w:pPr>
      <w:ins w:id="58" w:author="Amit Nikharge" w:date="2015-04-02T23:52:00Z">
        <w:r>
          <w:rPr>
            <w:b/>
            <w:bCs/>
          </w:rPr>
          <w:t>Job Profile                                      :</w:t>
        </w:r>
        <w:r>
          <w:tab/>
        </w:r>
      </w:ins>
      <w:ins w:id="59" w:author="Amit Nikharge" w:date="2015-04-02T23:53:00Z">
        <w:r>
          <w:rPr>
            <w:b/>
            <w:u w:val="single"/>
          </w:rPr>
          <w:t>Service Desk Analyst</w:t>
        </w:r>
      </w:ins>
    </w:p>
    <w:p w:rsidR="000870CC" w:rsidRDefault="000870CC" w:rsidP="000870CC">
      <w:pPr>
        <w:ind w:left="3600" w:hanging="3600"/>
        <w:rPr>
          <w:ins w:id="60" w:author="Amit Nikharge" w:date="2015-04-02T23:53:00Z"/>
          <w:b/>
          <w:u w:val="single"/>
        </w:rPr>
      </w:pPr>
    </w:p>
    <w:p w:rsidR="000870CC" w:rsidRDefault="000870CC" w:rsidP="000870CC">
      <w:pPr>
        <w:ind w:left="3600" w:hanging="3600"/>
        <w:rPr>
          <w:ins w:id="61" w:author="Amit Nikharge" w:date="2015-04-02T23:52:00Z"/>
          <w:b/>
          <w:u w:val="single"/>
        </w:rPr>
      </w:pPr>
    </w:p>
    <w:p w:rsidR="00C7026A" w:rsidRPr="005478FB" w:rsidDel="000870CC" w:rsidRDefault="008D517B" w:rsidP="005478FB">
      <w:pPr>
        <w:pStyle w:val="ListParagraph"/>
        <w:numPr>
          <w:ilvl w:val="0"/>
          <w:numId w:val="10"/>
        </w:numPr>
        <w:jc w:val="both"/>
        <w:rPr>
          <w:del w:id="62" w:author="Amit Nikharge" w:date="2015-04-02T23:51:00Z"/>
          <w:b/>
          <w:spacing w:val="8"/>
        </w:rPr>
      </w:pPr>
      <w:del w:id="63" w:author="Amit Nikharge" w:date="2015-04-02T23:51:00Z">
        <w:r w:rsidRPr="005478FB" w:rsidDel="000870CC">
          <w:rPr>
            <w:b/>
          </w:rPr>
          <w:delText>WNS Global Services: (2</w:delText>
        </w:r>
        <w:r w:rsidRPr="005478FB" w:rsidDel="000870CC">
          <w:rPr>
            <w:b/>
            <w:vertAlign w:val="superscript"/>
          </w:rPr>
          <w:delText>nd</w:delText>
        </w:r>
        <w:r w:rsidRPr="005478FB" w:rsidDel="000870CC">
          <w:rPr>
            <w:b/>
          </w:rPr>
          <w:delText xml:space="preserve"> January 2012 – 8</w:delText>
        </w:r>
        <w:r w:rsidRPr="005478FB" w:rsidDel="000870CC">
          <w:rPr>
            <w:b/>
            <w:vertAlign w:val="superscript"/>
          </w:rPr>
          <w:delText>th</w:delText>
        </w:r>
        <w:r w:rsidRPr="005478FB" w:rsidDel="000870CC">
          <w:rPr>
            <w:b/>
          </w:rPr>
          <w:delText xml:space="preserve"> September 2013)</w:delText>
        </w:r>
      </w:del>
    </w:p>
    <w:p w:rsidR="00C7026A" w:rsidRPr="00C7026A" w:rsidDel="000870CC" w:rsidRDefault="005478FB" w:rsidP="00C7026A">
      <w:pPr>
        <w:spacing w:line="259" w:lineRule="auto"/>
        <w:rPr>
          <w:del w:id="64" w:author="Amit Nikharge" w:date="2015-04-02T23:51:00Z"/>
        </w:rPr>
      </w:pPr>
      <w:del w:id="65" w:author="Amit Nikharge" w:date="2015-04-02T23:51:00Z">
        <w:r w:rsidDel="000870CC">
          <w:rPr>
            <w:b/>
          </w:rPr>
          <w:delText xml:space="preserve">            </w:delText>
        </w:r>
        <w:r w:rsidR="00C7026A" w:rsidDel="000870CC">
          <w:rPr>
            <w:b/>
          </w:rPr>
          <w:delText xml:space="preserve">Designation: </w:delText>
        </w:r>
        <w:r w:rsidR="00C7026A" w:rsidRPr="00C7026A" w:rsidDel="000870CC">
          <w:delText>Program Analyst (Service desk analyst)</w:delText>
        </w:r>
      </w:del>
    </w:p>
    <w:p w:rsidR="00C7026A" w:rsidDel="000870CC" w:rsidRDefault="005478FB" w:rsidP="00C7026A">
      <w:pPr>
        <w:spacing w:line="259" w:lineRule="auto"/>
        <w:rPr>
          <w:del w:id="66" w:author="Amit Nikharge" w:date="2015-04-02T23:51:00Z"/>
          <w:b/>
        </w:rPr>
      </w:pPr>
      <w:del w:id="67" w:author="Amit Nikharge" w:date="2015-04-02T23:51:00Z">
        <w:r w:rsidDel="000870CC">
          <w:rPr>
            <w:b/>
          </w:rPr>
          <w:delText xml:space="preserve">            </w:delText>
        </w:r>
        <w:r w:rsidR="00C7026A" w:rsidDel="000870CC">
          <w:rPr>
            <w:b/>
          </w:rPr>
          <w:delText xml:space="preserve">Location: </w:delText>
        </w:r>
        <w:r w:rsidR="00C7026A" w:rsidRPr="00C7026A" w:rsidDel="000870CC">
          <w:delText>Vikhroli, Mumbai</w:delText>
        </w:r>
      </w:del>
    </w:p>
    <w:p w:rsidR="00C7026A" w:rsidRDefault="00C7026A" w:rsidP="00C7026A">
      <w:pPr>
        <w:spacing w:line="259" w:lineRule="auto"/>
        <w:rPr>
          <w:b/>
        </w:rPr>
      </w:pPr>
    </w:p>
    <w:p w:rsidR="00C7026A" w:rsidRDefault="00C7026A" w:rsidP="00C7026A">
      <w:pPr>
        <w:spacing w:line="259" w:lineRule="auto"/>
      </w:pPr>
      <w:r>
        <w:t xml:space="preserve">As an Analyst we need to achieve underneath activities:  </w:t>
      </w:r>
    </w:p>
    <w:p w:rsidR="00C7026A" w:rsidRDefault="00C7026A" w:rsidP="00C7026A">
      <w:pPr>
        <w:spacing w:line="259" w:lineRule="auto"/>
      </w:pPr>
    </w:p>
    <w:p w:rsidR="00C7026A" w:rsidRDefault="00C7026A" w:rsidP="00C7026A">
      <w:pPr>
        <w:pStyle w:val="ListParagraph"/>
        <w:numPr>
          <w:ilvl w:val="0"/>
          <w:numId w:val="14"/>
        </w:numPr>
      </w:pPr>
      <w:r>
        <w:t>To handle calls made by users for technical issues.</w:t>
      </w:r>
    </w:p>
    <w:p w:rsidR="00C7026A" w:rsidRDefault="00CA209F" w:rsidP="00C7026A">
      <w:pPr>
        <w:pStyle w:val="ListParagraph"/>
        <w:numPr>
          <w:ilvl w:val="0"/>
          <w:numId w:val="14"/>
        </w:numPr>
      </w:pPr>
      <w:r>
        <w:t>To resolve technical issues on call.</w:t>
      </w:r>
    </w:p>
    <w:p w:rsidR="00CA209F" w:rsidRDefault="00CA209F" w:rsidP="00CA209F">
      <w:pPr>
        <w:pStyle w:val="ListParagraph"/>
        <w:numPr>
          <w:ilvl w:val="0"/>
          <w:numId w:val="14"/>
        </w:numPr>
      </w:pPr>
      <w:r>
        <w:t>To manage team engineers.</w:t>
      </w:r>
    </w:p>
    <w:p w:rsidR="00CA209F" w:rsidRPr="00CA209F" w:rsidRDefault="00CA209F" w:rsidP="00CA209F">
      <w:pPr>
        <w:pStyle w:val="ListParagraph"/>
        <w:numPr>
          <w:ilvl w:val="0"/>
          <w:numId w:val="14"/>
        </w:numPr>
      </w:pPr>
      <w:r>
        <w:t xml:space="preserve">To log calls with appropriate format and follow up </w:t>
      </w:r>
      <w:r w:rsidRPr="00CA209F">
        <w:rPr>
          <w:spacing w:val="8"/>
        </w:rPr>
        <w:t>with teams on tickets being logged to ensure the SLA is maintained.</w:t>
      </w:r>
    </w:p>
    <w:p w:rsidR="00CA209F" w:rsidRDefault="00CA209F" w:rsidP="00CA209F">
      <w:pPr>
        <w:rPr>
          <w:ins w:id="68" w:author="Amit Nikharge" w:date="2015-04-02T23:53:00Z"/>
        </w:rPr>
      </w:pPr>
    </w:p>
    <w:p w:rsidR="000870CC" w:rsidRDefault="000870CC" w:rsidP="00CA209F">
      <w:pPr>
        <w:rPr>
          <w:ins w:id="69" w:author="Amit Nikharge" w:date="2015-04-02T23:53:00Z"/>
        </w:rPr>
      </w:pPr>
    </w:p>
    <w:p w:rsidR="000870CC" w:rsidRPr="00CA209F" w:rsidRDefault="000870CC" w:rsidP="00CA209F"/>
    <w:p w:rsidR="00CA209F" w:rsidRDefault="00CA209F" w:rsidP="00CA209F">
      <w:pPr>
        <w:rPr>
          <w:ins w:id="70" w:author="Amit Nikharge" w:date="2015-04-02T23:53:00Z"/>
          <w:b/>
        </w:rPr>
      </w:pPr>
      <w:r w:rsidRPr="00CA209F">
        <w:rPr>
          <w:b/>
        </w:rPr>
        <w:t>KEY SKILLS:</w:t>
      </w:r>
    </w:p>
    <w:p w:rsidR="000870CC" w:rsidRDefault="000870CC" w:rsidP="00CA209F">
      <w:pPr>
        <w:rPr>
          <w:ins w:id="71" w:author="Amit Nikharge" w:date="2015-04-02T23:53:00Z"/>
          <w:b/>
        </w:rPr>
      </w:pPr>
    </w:p>
    <w:p w:rsidR="000870CC" w:rsidRPr="00CA209F" w:rsidRDefault="000870CC" w:rsidP="00CA209F">
      <w:pPr>
        <w:rPr>
          <w:b/>
        </w:rPr>
      </w:pPr>
    </w:p>
    <w:p w:rsidR="00CA209F" w:rsidRDefault="00CA209F" w:rsidP="00CA209F">
      <w:pPr>
        <w:numPr>
          <w:ilvl w:val="0"/>
          <w:numId w:val="14"/>
        </w:numPr>
        <w:jc w:val="both"/>
        <w:rPr>
          <w:spacing w:val="8"/>
        </w:rPr>
      </w:pPr>
      <w:r>
        <w:rPr>
          <w:spacing w:val="8"/>
        </w:rPr>
        <w:t>Working with Cross Cultural clients across globe and coordinating with them to frontend IT operations.</w:t>
      </w:r>
    </w:p>
    <w:p w:rsidR="00CA209F" w:rsidRPr="00B62405" w:rsidRDefault="00CA209F" w:rsidP="00CA209F">
      <w:pPr>
        <w:numPr>
          <w:ilvl w:val="0"/>
          <w:numId w:val="14"/>
        </w:numPr>
        <w:jc w:val="both"/>
        <w:rPr>
          <w:spacing w:val="8"/>
        </w:rPr>
      </w:pPr>
      <w:r>
        <w:rPr>
          <w:spacing w:val="8"/>
        </w:rPr>
        <w:t>Provide on call resolution on requests like AD account lockout, Password Resets, VPN creation, Group Addition, SharePoint Access.</w:t>
      </w:r>
    </w:p>
    <w:p w:rsidR="00CA209F" w:rsidRDefault="00CA209F" w:rsidP="00CA209F">
      <w:pPr>
        <w:numPr>
          <w:ilvl w:val="0"/>
          <w:numId w:val="14"/>
        </w:numPr>
        <w:jc w:val="both"/>
        <w:rPr>
          <w:spacing w:val="8"/>
        </w:rPr>
      </w:pPr>
      <w:r w:rsidRPr="00B62405">
        <w:rPr>
          <w:spacing w:val="8"/>
        </w:rPr>
        <w:t xml:space="preserve">Handling Escalated calls and coordinating with clients for resolving escalated calls. </w:t>
      </w:r>
    </w:p>
    <w:p w:rsidR="00CA209F" w:rsidRPr="00B62405" w:rsidRDefault="00CA209F" w:rsidP="00CA209F">
      <w:pPr>
        <w:numPr>
          <w:ilvl w:val="0"/>
          <w:numId w:val="14"/>
        </w:numPr>
        <w:jc w:val="both"/>
        <w:rPr>
          <w:spacing w:val="8"/>
        </w:rPr>
      </w:pPr>
      <w:r>
        <w:t>Preparing the Report of the Escalated calls and audits, sending the same on Weekly Basis to respective teams</w:t>
      </w:r>
    </w:p>
    <w:p w:rsidR="00CA209F" w:rsidRDefault="00CA209F" w:rsidP="00CA209F">
      <w:pPr>
        <w:numPr>
          <w:ilvl w:val="0"/>
          <w:numId w:val="14"/>
        </w:numPr>
        <w:jc w:val="both"/>
        <w:rPr>
          <w:spacing w:val="8"/>
        </w:rPr>
      </w:pPr>
      <w:r w:rsidRPr="00B62405">
        <w:rPr>
          <w:spacing w:val="8"/>
        </w:rPr>
        <w:t>Preparing Technical issues report.(Weekly and Monthly)</w:t>
      </w:r>
    </w:p>
    <w:p w:rsidR="00C01E38" w:rsidRDefault="00C01E38" w:rsidP="00970598">
      <w:pPr>
        <w:jc w:val="both"/>
        <w:rPr>
          <w:b/>
          <w:spacing w:val="8"/>
        </w:rPr>
      </w:pPr>
    </w:p>
    <w:p w:rsidR="00970598" w:rsidRDefault="00970598" w:rsidP="00970598">
      <w:pPr>
        <w:pStyle w:val="ListParagraph"/>
        <w:jc w:val="both"/>
        <w:rPr>
          <w:b/>
          <w:spacing w:val="8"/>
        </w:rPr>
      </w:pPr>
    </w:p>
    <w:p w:rsidR="00CA209F" w:rsidRDefault="00CA209F" w:rsidP="00CA209F">
      <w:pPr>
        <w:jc w:val="both"/>
        <w:rPr>
          <w:ins w:id="72" w:author="Amit Nikharge" w:date="2015-04-02T23:53:00Z"/>
          <w:spacing w:val="8"/>
        </w:rPr>
      </w:pPr>
    </w:p>
    <w:p w:rsidR="000870CC" w:rsidRDefault="000870CC" w:rsidP="00CA209F">
      <w:pPr>
        <w:jc w:val="both"/>
        <w:rPr>
          <w:ins w:id="73" w:author="Amit Nikharge" w:date="2015-04-02T23:53:00Z"/>
          <w:spacing w:val="8"/>
        </w:rPr>
      </w:pPr>
    </w:p>
    <w:p w:rsidR="000870CC" w:rsidRDefault="000870CC" w:rsidP="00CA209F">
      <w:pPr>
        <w:jc w:val="both"/>
        <w:rPr>
          <w:ins w:id="74" w:author="Amit Nikharge" w:date="2015-04-02T23:53:00Z"/>
          <w:spacing w:val="8"/>
        </w:rPr>
      </w:pPr>
    </w:p>
    <w:p w:rsidR="000870CC" w:rsidRDefault="000870CC" w:rsidP="00CA209F">
      <w:pPr>
        <w:jc w:val="both"/>
        <w:rPr>
          <w:spacing w:val="8"/>
        </w:rPr>
      </w:pPr>
    </w:p>
    <w:p w:rsidR="00CA209F" w:rsidRPr="00B31408" w:rsidRDefault="00CA209F" w:rsidP="00CA209F">
      <w:pPr>
        <w:pStyle w:val="EXPERIENCEheader"/>
        <w:rPr>
          <w:bCs/>
          <w:sz w:val="24"/>
          <w:szCs w:val="24"/>
        </w:rPr>
      </w:pPr>
      <w:r>
        <w:rPr>
          <w:sz w:val="24"/>
          <w:szCs w:val="24"/>
        </w:rPr>
        <w:lastRenderedPageBreak/>
        <w:t>EXTRA CURRICULAR ACTIVITIES</w:t>
      </w:r>
    </w:p>
    <w:p w:rsidR="00CA209F" w:rsidRDefault="00CA209F" w:rsidP="00CA209F">
      <w:pPr>
        <w:numPr>
          <w:ilvl w:val="0"/>
          <w:numId w:val="16"/>
        </w:numPr>
        <w:tabs>
          <w:tab w:val="clear" w:pos="0"/>
          <w:tab w:val="num" w:pos="-540"/>
        </w:tabs>
        <w:ind w:left="-360" w:right="-180" w:firstLine="0"/>
      </w:pPr>
      <w:r>
        <w:t>Participated in Paper Presentation at national level tech fest ‘INNOVATE’ 09’ at SRM, Ghaziabad</w:t>
      </w:r>
    </w:p>
    <w:p w:rsidR="00CA209F" w:rsidRDefault="00CA209F" w:rsidP="00CA209F">
      <w:pPr>
        <w:numPr>
          <w:ilvl w:val="0"/>
          <w:numId w:val="16"/>
        </w:numPr>
        <w:tabs>
          <w:tab w:val="num" w:pos="-540"/>
        </w:tabs>
        <w:ind w:right="-180"/>
      </w:pPr>
      <w:r>
        <w:t>Worked as the president of cultural club of my school for 2 consecutive years.</w:t>
      </w:r>
    </w:p>
    <w:p w:rsidR="00CA209F" w:rsidRDefault="00CA209F" w:rsidP="00CA209F">
      <w:pPr>
        <w:numPr>
          <w:ilvl w:val="0"/>
          <w:numId w:val="16"/>
        </w:numPr>
        <w:tabs>
          <w:tab w:val="num" w:pos="-540"/>
        </w:tabs>
        <w:ind w:right="-180"/>
      </w:pPr>
      <w:r>
        <w:t>Worked as a vice president of our branch association ‘COMET’</w:t>
      </w:r>
    </w:p>
    <w:p w:rsidR="00CA209F" w:rsidRDefault="00CA209F" w:rsidP="00CA209F">
      <w:pPr>
        <w:numPr>
          <w:ilvl w:val="0"/>
          <w:numId w:val="16"/>
        </w:numPr>
        <w:tabs>
          <w:tab w:val="num" w:pos="-540"/>
        </w:tabs>
        <w:ind w:right="-180"/>
      </w:pPr>
      <w:r>
        <w:t>As a coordinator in NATIONAL LEVEL TECH FEST LAKSHY</w:t>
      </w:r>
      <w:r w:rsidR="00C01E38">
        <w:t>A</w:t>
      </w:r>
      <w:r>
        <w:t>’09 AND LAKSHYA’10.</w:t>
      </w:r>
    </w:p>
    <w:p w:rsidR="00C01E38" w:rsidRDefault="00CA209F" w:rsidP="00C01E38">
      <w:pPr>
        <w:numPr>
          <w:ilvl w:val="0"/>
          <w:numId w:val="16"/>
        </w:numPr>
        <w:tabs>
          <w:tab w:val="num" w:pos="-540"/>
        </w:tabs>
        <w:ind w:right="-180"/>
      </w:pPr>
      <w:r>
        <w:t>Participated in BLOOD Donation Organized by Lions Club.</w:t>
      </w:r>
    </w:p>
    <w:p w:rsidR="00C01E38" w:rsidRDefault="00C01E38" w:rsidP="00C01E38">
      <w:pPr>
        <w:tabs>
          <w:tab w:val="num" w:pos="0"/>
        </w:tabs>
        <w:ind w:right="-180"/>
        <w:rPr>
          <w:ins w:id="75" w:author="Amit Nikharge" w:date="2015-04-02T23:53:00Z"/>
        </w:rPr>
      </w:pPr>
    </w:p>
    <w:p w:rsidR="000870CC" w:rsidRDefault="000870CC" w:rsidP="00C01E38">
      <w:pPr>
        <w:tabs>
          <w:tab w:val="num" w:pos="0"/>
        </w:tabs>
        <w:ind w:right="-180"/>
        <w:rPr>
          <w:ins w:id="76" w:author="Amit Nikharge" w:date="2015-04-02T23:53:00Z"/>
        </w:rPr>
      </w:pPr>
    </w:p>
    <w:p w:rsidR="000870CC" w:rsidRDefault="000870CC" w:rsidP="00C01E38">
      <w:pPr>
        <w:tabs>
          <w:tab w:val="num" w:pos="0"/>
        </w:tabs>
        <w:ind w:right="-180"/>
        <w:rPr>
          <w:ins w:id="77" w:author="Amit Nikharge" w:date="2015-04-02T23:53:00Z"/>
        </w:rPr>
      </w:pPr>
    </w:p>
    <w:p w:rsidR="000870CC" w:rsidRDefault="000870CC" w:rsidP="00C01E38">
      <w:pPr>
        <w:tabs>
          <w:tab w:val="num" w:pos="0"/>
        </w:tabs>
        <w:ind w:right="-180"/>
        <w:rPr>
          <w:ins w:id="78" w:author="Amit Nikharge" w:date="2015-04-02T23:53:00Z"/>
        </w:rPr>
      </w:pPr>
    </w:p>
    <w:p w:rsidR="000870CC" w:rsidRDefault="000870CC" w:rsidP="00C01E38">
      <w:pPr>
        <w:tabs>
          <w:tab w:val="num" w:pos="0"/>
        </w:tabs>
        <w:ind w:right="-180"/>
      </w:pPr>
    </w:p>
    <w:p w:rsidR="00C01E38" w:rsidRPr="00B31408" w:rsidRDefault="00C01E38" w:rsidP="00C01E38">
      <w:pPr>
        <w:pStyle w:val="EXPERIENCEheader"/>
        <w:rPr>
          <w:bCs/>
          <w:sz w:val="24"/>
          <w:szCs w:val="24"/>
        </w:rPr>
      </w:pPr>
      <w:r>
        <w:rPr>
          <w:sz w:val="24"/>
          <w:szCs w:val="24"/>
        </w:rPr>
        <w:t>HOBBIES</w:t>
      </w:r>
    </w:p>
    <w:p w:rsidR="00C01E38" w:rsidRDefault="00C01E38" w:rsidP="00C01E38">
      <w:pPr>
        <w:numPr>
          <w:ilvl w:val="0"/>
          <w:numId w:val="17"/>
        </w:numPr>
        <w:ind w:right="-180"/>
        <w:rPr>
          <w:b/>
          <w:sz w:val="28"/>
          <w:szCs w:val="28"/>
          <w:u w:val="single"/>
        </w:rPr>
      </w:pPr>
      <w:r>
        <w:t>Cooking.</w:t>
      </w:r>
    </w:p>
    <w:p w:rsidR="00C01E38" w:rsidRPr="005D7D00" w:rsidDel="000870CC" w:rsidRDefault="00C01E38" w:rsidP="00C01E38">
      <w:pPr>
        <w:numPr>
          <w:ilvl w:val="0"/>
          <w:numId w:val="17"/>
        </w:numPr>
        <w:ind w:right="-180"/>
        <w:rPr>
          <w:del w:id="79" w:author="Amit Nikharge" w:date="2015-04-02T23:54:00Z"/>
          <w:b/>
          <w:sz w:val="28"/>
          <w:szCs w:val="28"/>
          <w:u w:val="single"/>
        </w:rPr>
      </w:pPr>
      <w:r>
        <w:t>Listening music.</w:t>
      </w:r>
    </w:p>
    <w:p w:rsidR="000870CC" w:rsidRDefault="000870CC" w:rsidP="00C01E38">
      <w:pPr>
        <w:numPr>
          <w:ilvl w:val="0"/>
          <w:numId w:val="17"/>
        </w:numPr>
        <w:ind w:right="-180"/>
        <w:pPrChange w:id="80" w:author="Amit Nikharge" w:date="2015-04-02T23:54:00Z">
          <w:pPr>
            <w:tabs>
              <w:tab w:val="num" w:pos="0"/>
            </w:tabs>
            <w:ind w:right="-180"/>
          </w:pPr>
        </w:pPrChange>
      </w:pPr>
    </w:p>
    <w:p w:rsidR="00C33E6F" w:rsidRDefault="00C33E6F" w:rsidP="00C01E38">
      <w:pPr>
        <w:tabs>
          <w:tab w:val="num" w:pos="0"/>
        </w:tabs>
        <w:ind w:right="-180"/>
      </w:pPr>
    </w:p>
    <w:p w:rsidR="00C33E6F" w:rsidRDefault="00C33E6F" w:rsidP="00C01E38">
      <w:pPr>
        <w:tabs>
          <w:tab w:val="num" w:pos="0"/>
        </w:tabs>
        <w:ind w:right="-180"/>
        <w:rPr>
          <w:ins w:id="81" w:author="Amit Nikharge" w:date="2015-04-02T23:54:00Z"/>
        </w:rPr>
      </w:pPr>
    </w:p>
    <w:p w:rsidR="000870CC" w:rsidRDefault="000870CC" w:rsidP="00C01E38">
      <w:pPr>
        <w:tabs>
          <w:tab w:val="num" w:pos="0"/>
        </w:tabs>
        <w:ind w:right="-180"/>
        <w:rPr>
          <w:ins w:id="82" w:author="Amit Nikharge" w:date="2015-04-02T23:54:00Z"/>
        </w:rPr>
      </w:pPr>
    </w:p>
    <w:p w:rsidR="000870CC" w:rsidRDefault="000870CC" w:rsidP="00C01E38">
      <w:pPr>
        <w:tabs>
          <w:tab w:val="num" w:pos="0"/>
        </w:tabs>
        <w:ind w:right="-180"/>
        <w:rPr>
          <w:ins w:id="83" w:author="Amit Nikharge" w:date="2015-04-02T23:54:00Z"/>
        </w:rPr>
      </w:pPr>
    </w:p>
    <w:p w:rsidR="000870CC" w:rsidRDefault="000870CC" w:rsidP="00C01E38">
      <w:pPr>
        <w:tabs>
          <w:tab w:val="num" w:pos="0"/>
        </w:tabs>
        <w:ind w:right="-180"/>
      </w:pPr>
    </w:p>
    <w:p w:rsidR="00C33E6F" w:rsidRDefault="00C33E6F" w:rsidP="00C01E38">
      <w:pPr>
        <w:tabs>
          <w:tab w:val="num" w:pos="0"/>
        </w:tabs>
        <w:ind w:right="-180"/>
      </w:pPr>
    </w:p>
    <w:p w:rsidR="00C01E38" w:rsidRPr="00B31408" w:rsidRDefault="00C01E38" w:rsidP="00C01E38">
      <w:pPr>
        <w:pStyle w:val="EXPERIENCEheader"/>
        <w:rPr>
          <w:bCs/>
          <w:sz w:val="24"/>
          <w:szCs w:val="24"/>
        </w:rPr>
      </w:pPr>
      <w:r w:rsidRPr="00B31408">
        <w:rPr>
          <w:sz w:val="24"/>
          <w:szCs w:val="24"/>
        </w:rPr>
        <w:t xml:space="preserve">PERSONAL </w:t>
      </w:r>
      <w:r w:rsidRPr="00B31408">
        <w:rPr>
          <w:bCs/>
          <w:sz w:val="24"/>
          <w:szCs w:val="24"/>
        </w:rPr>
        <w:t>DETAILS</w:t>
      </w:r>
    </w:p>
    <w:p w:rsidR="00C01E38" w:rsidRDefault="00C01E38" w:rsidP="00C01E38">
      <w:pPr>
        <w:ind w:left="-720" w:right="-187"/>
      </w:pPr>
      <w:r>
        <w:t>Date of Birth</w:t>
      </w:r>
      <w:r w:rsidRPr="002813C3">
        <w:rPr>
          <w:b/>
        </w:rPr>
        <w:t>:</w:t>
      </w:r>
      <w:r>
        <w:t xml:space="preserve">                11</w:t>
      </w:r>
      <w:r>
        <w:rPr>
          <w:vertAlign w:val="superscript"/>
        </w:rPr>
        <w:t>th</w:t>
      </w:r>
      <w:r>
        <w:t xml:space="preserve"> March, 1989</w:t>
      </w:r>
    </w:p>
    <w:p w:rsidR="00C01E38" w:rsidRDefault="00C01E38" w:rsidP="00C01E38">
      <w:pPr>
        <w:ind w:left="-720" w:right="-187"/>
      </w:pPr>
      <w:r>
        <w:t>Language Known</w:t>
      </w:r>
      <w:r w:rsidRPr="002813C3">
        <w:rPr>
          <w:b/>
        </w:rPr>
        <w:t>:</w:t>
      </w:r>
      <w:r>
        <w:t xml:space="preserve">         Hindi, English, Marathi</w:t>
      </w:r>
    </w:p>
    <w:p w:rsidR="00C01E38" w:rsidRDefault="00C01E38" w:rsidP="00C01E38">
      <w:pPr>
        <w:ind w:left="-720" w:right="-187"/>
      </w:pPr>
      <w:r>
        <w:t>Current Location</w:t>
      </w:r>
      <w:r w:rsidRPr="002813C3">
        <w:rPr>
          <w:b/>
        </w:rPr>
        <w:t>:</w:t>
      </w:r>
      <w:r>
        <w:t xml:space="preserve">          Bengaluru</w:t>
      </w:r>
    </w:p>
    <w:p w:rsidR="00C01E38" w:rsidRDefault="00C01E38" w:rsidP="00C01E38">
      <w:pPr>
        <w:ind w:left="3540" w:right="-187" w:hanging="4260"/>
      </w:pPr>
      <w:r>
        <w:t>Present Address</w:t>
      </w:r>
      <w:r w:rsidRPr="002813C3">
        <w:rPr>
          <w:b/>
        </w:rPr>
        <w:t>:</w:t>
      </w:r>
      <w:r>
        <w:rPr>
          <w:b/>
        </w:rPr>
        <w:t xml:space="preserve">           </w:t>
      </w:r>
      <w:r>
        <w:t>House no.41, 6</w:t>
      </w:r>
      <w:r w:rsidRPr="00C01E38">
        <w:rPr>
          <w:vertAlign w:val="superscript"/>
        </w:rPr>
        <w:t>th</w:t>
      </w:r>
      <w:r>
        <w:t xml:space="preserve"> main, 3A cross, </w:t>
      </w:r>
      <w:proofErr w:type="spellStart"/>
      <w:r>
        <w:t>Gaurava</w:t>
      </w:r>
      <w:proofErr w:type="spellEnd"/>
      <w:r>
        <w:t xml:space="preserve"> </w:t>
      </w:r>
      <w:proofErr w:type="spellStart"/>
      <w:r>
        <w:t>Nagara</w:t>
      </w:r>
      <w:proofErr w:type="spellEnd"/>
      <w:r>
        <w:t>, JP Nagar 7</w:t>
      </w:r>
      <w:r w:rsidRPr="00C01E38">
        <w:rPr>
          <w:vertAlign w:val="superscript"/>
        </w:rPr>
        <w:t>th</w:t>
      </w:r>
      <w:r>
        <w:t xml:space="preserve"> Phase, Bengaluru</w:t>
      </w:r>
      <w:r>
        <w:tab/>
        <w:t xml:space="preserve"> </w:t>
      </w:r>
    </w:p>
    <w:p w:rsidR="00C01E38" w:rsidRPr="00964713" w:rsidRDefault="00C01E38" w:rsidP="00C01E38">
      <w:pPr>
        <w:ind w:left="-720" w:right="-187"/>
      </w:pPr>
      <w:r>
        <w:t>Mobile Number:           +919902081295</w:t>
      </w:r>
    </w:p>
    <w:p w:rsidR="00C01E38" w:rsidRDefault="00C01E38" w:rsidP="00C01E38">
      <w:pPr>
        <w:ind w:left="-720" w:right="-187"/>
      </w:pPr>
      <w:r>
        <w:t>Marital Status</w:t>
      </w:r>
      <w:r w:rsidRPr="002813C3">
        <w:rPr>
          <w:b/>
        </w:rPr>
        <w:t>:</w:t>
      </w:r>
      <w:r>
        <w:tab/>
      </w:r>
      <w:r>
        <w:tab/>
        <w:t xml:space="preserve">  Married</w:t>
      </w:r>
    </w:p>
    <w:p w:rsidR="00C01E38" w:rsidRPr="00B31408" w:rsidRDefault="00C01E38" w:rsidP="00C01E38">
      <w:pPr>
        <w:pStyle w:val="EXPERIENCEheader"/>
        <w:rPr>
          <w:bCs/>
          <w:sz w:val="24"/>
          <w:szCs w:val="24"/>
        </w:rPr>
      </w:pPr>
      <w:r w:rsidRPr="00B31408">
        <w:rPr>
          <w:bCs/>
          <w:sz w:val="24"/>
          <w:szCs w:val="24"/>
        </w:rPr>
        <w:t>DECLARATION</w:t>
      </w:r>
    </w:p>
    <w:p w:rsidR="00C01E38" w:rsidRDefault="00C01E38" w:rsidP="00C01E38">
      <w:pPr>
        <w:rPr>
          <w:rFonts w:ascii="Verdana" w:hAnsi="Verdana"/>
          <w:b/>
          <w:sz w:val="20"/>
          <w:szCs w:val="20"/>
        </w:rPr>
      </w:pPr>
    </w:p>
    <w:p w:rsidR="00C01E38" w:rsidRPr="00303611" w:rsidRDefault="00C01E38" w:rsidP="00C01E38">
      <w:r w:rsidRPr="00303611">
        <w:t>I hereby declare that the information above is true to the best of my knowledge and I bear the responsibility for the correctness of the above-mentioned particulars.</w:t>
      </w:r>
    </w:p>
    <w:p w:rsidR="00C01E38" w:rsidRDefault="00C01E38" w:rsidP="00C01E38"/>
    <w:p w:rsidR="00C01E38" w:rsidRDefault="00C01E38" w:rsidP="00C01E38"/>
    <w:p w:rsidR="00C01E38" w:rsidRDefault="00C01E38" w:rsidP="00C01E38">
      <w:pPr>
        <w:ind w:left="-720"/>
      </w:pPr>
    </w:p>
    <w:p w:rsidR="00C01E38" w:rsidRDefault="00C01E38" w:rsidP="00C01E38">
      <w:pPr>
        <w:ind w:left="-720"/>
      </w:pPr>
    </w:p>
    <w:p w:rsidR="00C01E38" w:rsidRPr="00CE1F28" w:rsidRDefault="00494189" w:rsidP="00C01E38">
      <w:pPr>
        <w:ind w:left="-720"/>
        <w:rPr>
          <w:b/>
          <w:u w:val="single"/>
        </w:rPr>
      </w:pPr>
      <w:r>
        <w:t>Place: Bengaluru</w:t>
      </w:r>
      <w:r w:rsidR="00C01E38">
        <w:t xml:space="preserve">                                                                                   </w:t>
      </w:r>
      <w:r w:rsidR="00C01E38">
        <w:rPr>
          <w:b/>
          <w:u w:val="single"/>
        </w:rPr>
        <w:t>(Anuradha Kumari)</w:t>
      </w:r>
    </w:p>
    <w:p w:rsidR="00C01E38" w:rsidRDefault="00C01E38" w:rsidP="00C01E38">
      <w:pPr>
        <w:ind w:left="-720" w:right="-187"/>
      </w:pPr>
    </w:p>
    <w:p w:rsidR="00C01E38" w:rsidRDefault="00C01E38" w:rsidP="00C01E38">
      <w:pPr>
        <w:tabs>
          <w:tab w:val="num" w:pos="0"/>
        </w:tabs>
        <w:ind w:right="-180"/>
      </w:pPr>
    </w:p>
    <w:p w:rsidR="00CA209F" w:rsidRPr="00CA209F" w:rsidRDefault="00CA209F" w:rsidP="00CA209F">
      <w:pPr>
        <w:jc w:val="both"/>
        <w:rPr>
          <w:spacing w:val="8"/>
        </w:rPr>
      </w:pPr>
    </w:p>
    <w:p w:rsidR="00C7026A" w:rsidRDefault="00C7026A" w:rsidP="00C7026A">
      <w:pPr>
        <w:spacing w:line="259" w:lineRule="auto"/>
        <w:rPr>
          <w:b/>
        </w:rPr>
      </w:pPr>
    </w:p>
    <w:p w:rsidR="00C7026A" w:rsidRPr="00C7026A" w:rsidRDefault="00C7026A" w:rsidP="00C7026A">
      <w:pPr>
        <w:pStyle w:val="ListParagraph"/>
        <w:numPr>
          <w:ilvl w:val="0"/>
          <w:numId w:val="12"/>
        </w:numPr>
      </w:pPr>
    </w:p>
    <w:p w:rsidR="00C7026A" w:rsidRPr="00C7026A" w:rsidRDefault="00C7026A" w:rsidP="00C7026A">
      <w:pPr>
        <w:spacing w:line="259" w:lineRule="auto"/>
        <w:rPr>
          <w:b/>
        </w:rPr>
      </w:pPr>
    </w:p>
    <w:p w:rsidR="00C7026A" w:rsidRPr="00C7026A" w:rsidRDefault="00C7026A" w:rsidP="00C7026A">
      <w:pPr>
        <w:spacing w:line="259" w:lineRule="auto"/>
        <w:rPr>
          <w:b/>
        </w:rPr>
      </w:pPr>
    </w:p>
    <w:p w:rsidR="00096987" w:rsidRPr="00AB6BE5" w:rsidRDefault="00096987" w:rsidP="00AB6BE5">
      <w:pPr>
        <w:spacing w:line="259" w:lineRule="auto"/>
        <w:rPr>
          <w:sz w:val="28"/>
          <w:szCs w:val="28"/>
        </w:rPr>
      </w:pPr>
    </w:p>
    <w:sectPr w:rsidR="00096987" w:rsidRPr="00AB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5554"/>
    <w:multiLevelType w:val="hybridMultilevel"/>
    <w:tmpl w:val="E32A7D36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057E579F"/>
    <w:multiLevelType w:val="hybridMultilevel"/>
    <w:tmpl w:val="678A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A0A57"/>
    <w:multiLevelType w:val="hybridMultilevel"/>
    <w:tmpl w:val="AA26FD46"/>
    <w:lvl w:ilvl="0" w:tplc="04090001">
      <w:start w:val="1"/>
      <w:numFmt w:val="bullet"/>
      <w:lvlText w:val=""/>
      <w:lvlJc w:val="left"/>
      <w:pPr>
        <w:ind w:left="-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</w:abstractNum>
  <w:abstractNum w:abstractNumId="3">
    <w:nsid w:val="121D234C"/>
    <w:multiLevelType w:val="hybridMultilevel"/>
    <w:tmpl w:val="AD38DCAA"/>
    <w:lvl w:ilvl="0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">
    <w:nsid w:val="1BDE3C60"/>
    <w:multiLevelType w:val="hybridMultilevel"/>
    <w:tmpl w:val="F0126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53B50"/>
    <w:multiLevelType w:val="hybridMultilevel"/>
    <w:tmpl w:val="335A52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C920A27"/>
    <w:multiLevelType w:val="hybridMultilevel"/>
    <w:tmpl w:val="F96EA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71B02"/>
    <w:multiLevelType w:val="hybridMultilevel"/>
    <w:tmpl w:val="85E2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1B3FDB"/>
    <w:multiLevelType w:val="hybridMultilevel"/>
    <w:tmpl w:val="139A7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37292"/>
    <w:multiLevelType w:val="hybridMultilevel"/>
    <w:tmpl w:val="208878AA"/>
    <w:lvl w:ilvl="0" w:tplc="287C95F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A97D89"/>
    <w:multiLevelType w:val="hybridMultilevel"/>
    <w:tmpl w:val="6534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74958"/>
    <w:multiLevelType w:val="hybridMultilevel"/>
    <w:tmpl w:val="E90AD072"/>
    <w:lvl w:ilvl="0" w:tplc="04090001">
      <w:start w:val="1"/>
      <w:numFmt w:val="bullet"/>
      <w:lvlText w:val=""/>
      <w:lvlJc w:val="left"/>
      <w:pPr>
        <w:ind w:left="-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</w:abstractNum>
  <w:abstractNum w:abstractNumId="12">
    <w:nsid w:val="558765F3"/>
    <w:multiLevelType w:val="hybridMultilevel"/>
    <w:tmpl w:val="D1A65234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nsid w:val="55A85173"/>
    <w:multiLevelType w:val="hybridMultilevel"/>
    <w:tmpl w:val="D8F4B95C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4">
    <w:nsid w:val="687A4B81"/>
    <w:multiLevelType w:val="hybridMultilevel"/>
    <w:tmpl w:val="BFF0EF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75965D5F"/>
    <w:multiLevelType w:val="hybridMultilevel"/>
    <w:tmpl w:val="3C0AA5A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467E6A"/>
    <w:multiLevelType w:val="hybridMultilevel"/>
    <w:tmpl w:val="F32C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9841F0"/>
    <w:multiLevelType w:val="hybridMultilevel"/>
    <w:tmpl w:val="96DC197A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17"/>
  </w:num>
  <w:num w:numId="5">
    <w:abstractNumId w:val="14"/>
  </w:num>
  <w:num w:numId="6">
    <w:abstractNumId w:val="9"/>
  </w:num>
  <w:num w:numId="7">
    <w:abstractNumId w:val="8"/>
  </w:num>
  <w:num w:numId="8">
    <w:abstractNumId w:val="5"/>
  </w:num>
  <w:num w:numId="9">
    <w:abstractNumId w:val="4"/>
  </w:num>
  <w:num w:numId="10">
    <w:abstractNumId w:val="6"/>
  </w:num>
  <w:num w:numId="11">
    <w:abstractNumId w:val="3"/>
  </w:num>
  <w:num w:numId="12">
    <w:abstractNumId w:val="11"/>
  </w:num>
  <w:num w:numId="13">
    <w:abstractNumId w:val="2"/>
  </w:num>
  <w:num w:numId="14">
    <w:abstractNumId w:val="1"/>
  </w:num>
  <w:num w:numId="15">
    <w:abstractNumId w:val="13"/>
  </w:num>
  <w:num w:numId="16">
    <w:abstractNumId w:val="12"/>
  </w:num>
  <w:num w:numId="17">
    <w:abstractNumId w:val="0"/>
  </w:num>
  <w:num w:numId="18">
    <w:abstractNumId w:val="16"/>
  </w:num>
  <w:num w:numId="1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it Nikharge">
    <w15:presenceInfo w15:providerId="AD" w15:userId="S-1-5-21-2146773085-903363285-719344707-19082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51"/>
    <w:rsid w:val="000870CC"/>
    <w:rsid w:val="00096987"/>
    <w:rsid w:val="00494189"/>
    <w:rsid w:val="005478FB"/>
    <w:rsid w:val="008D517B"/>
    <w:rsid w:val="00970598"/>
    <w:rsid w:val="00AB6BE5"/>
    <w:rsid w:val="00BD5072"/>
    <w:rsid w:val="00C01E38"/>
    <w:rsid w:val="00C33E6F"/>
    <w:rsid w:val="00C7026A"/>
    <w:rsid w:val="00CA209F"/>
    <w:rsid w:val="00DC6A6C"/>
    <w:rsid w:val="00F34A51"/>
    <w:rsid w:val="00F4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4B2B0-DA70-47DA-8337-5ABE6A96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B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6BE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6BE5"/>
    <w:rPr>
      <w:color w:val="0563C1" w:themeColor="hyperlink"/>
      <w:u w:val="single"/>
    </w:rPr>
  </w:style>
  <w:style w:type="paragraph" w:customStyle="1" w:styleId="EDUCATIONheader">
    <w:name w:val="EDUCATION header"/>
    <w:basedOn w:val="Normal"/>
    <w:rsid w:val="00AB6BE5"/>
    <w:pPr>
      <w:keepNext/>
      <w:pBdr>
        <w:bottom w:val="single" w:sz="12" w:space="0" w:color="auto"/>
      </w:pBdr>
      <w:spacing w:before="120" w:after="200"/>
    </w:pPr>
    <w:rPr>
      <w:rFonts w:ascii="Palatino" w:hAnsi="Palatino"/>
      <w:b/>
      <w:smallCaps/>
      <w:szCs w:val="20"/>
    </w:rPr>
  </w:style>
  <w:style w:type="character" w:customStyle="1" w:styleId="apple-style-span">
    <w:name w:val="apple-style-span"/>
    <w:basedOn w:val="DefaultParagraphFont"/>
    <w:rsid w:val="00AB6BE5"/>
  </w:style>
  <w:style w:type="paragraph" w:customStyle="1" w:styleId="EXPERIENCEheader">
    <w:name w:val="EXPERIENCE header"/>
    <w:basedOn w:val="Normal"/>
    <w:rsid w:val="00096987"/>
    <w:pPr>
      <w:keepNext/>
      <w:pBdr>
        <w:bottom w:val="single" w:sz="12" w:space="0" w:color="auto"/>
      </w:pBdr>
      <w:spacing w:before="240" w:after="200"/>
      <w:ind w:left="-720"/>
      <w:jc w:val="both"/>
    </w:pPr>
    <w:rPr>
      <w:b/>
      <w:smallCaps/>
      <w:sz w:val="28"/>
      <w:szCs w:val="20"/>
    </w:rPr>
  </w:style>
  <w:style w:type="paragraph" w:styleId="ListParagraph">
    <w:name w:val="List Paragraph"/>
    <w:basedOn w:val="Normal"/>
    <w:uiPriority w:val="34"/>
    <w:qFormat/>
    <w:rsid w:val="00096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0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0C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8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 Nikharge</dc:creator>
  <cp:keywords/>
  <dc:description/>
  <cp:lastModifiedBy>Amit Nikharge</cp:lastModifiedBy>
  <cp:revision>2</cp:revision>
  <dcterms:created xsi:type="dcterms:W3CDTF">2015-04-02T18:25:00Z</dcterms:created>
  <dcterms:modified xsi:type="dcterms:W3CDTF">2015-04-02T18:25:00Z</dcterms:modified>
</cp:coreProperties>
</file>